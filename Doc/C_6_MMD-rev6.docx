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D98" w:rsidRDefault="009357ED" w:rsidP="00F851F2">
      <w:pPr>
        <w:ind w:right="-180"/>
        <w:jc w:val="center"/>
        <w:rPr>
          <w:b/>
          <w:sz w:val="32"/>
          <w:szCs w:val="32"/>
        </w:rPr>
      </w:pPr>
      <w:r>
        <w:rPr>
          <w:b/>
          <w:sz w:val="32"/>
          <w:szCs w:val="32"/>
        </w:rPr>
        <w:t>SYNTHESIS OF REVERSIBLE CIRCUITS</w:t>
      </w:r>
      <w:r w:rsidR="00251D98">
        <w:rPr>
          <w:b/>
          <w:sz w:val="32"/>
          <w:szCs w:val="32"/>
        </w:rPr>
        <w:t xml:space="preserve"> </w:t>
      </w:r>
    </w:p>
    <w:p w:rsidR="009357ED" w:rsidRDefault="00251D98" w:rsidP="003553A8">
      <w:pPr>
        <w:ind w:right="-180"/>
        <w:jc w:val="center"/>
        <w:rPr>
          <w:b/>
          <w:sz w:val="32"/>
          <w:szCs w:val="32"/>
        </w:rPr>
      </w:pPr>
      <w:r>
        <w:rPr>
          <w:b/>
          <w:sz w:val="32"/>
          <w:szCs w:val="32"/>
        </w:rPr>
        <w:t xml:space="preserve">WITH NO ANCILLA BITS FOR LARGE </w:t>
      </w:r>
      <w:r w:rsidR="003553A8">
        <w:rPr>
          <w:b/>
          <w:sz w:val="32"/>
          <w:szCs w:val="32"/>
        </w:rPr>
        <w:t xml:space="preserve">REVERSIBLE </w:t>
      </w:r>
      <w:r>
        <w:rPr>
          <w:b/>
          <w:sz w:val="32"/>
          <w:szCs w:val="32"/>
        </w:rPr>
        <w:t xml:space="preserve">FUNCTIONS </w:t>
      </w:r>
      <w:r w:rsidR="003553A8">
        <w:rPr>
          <w:b/>
          <w:sz w:val="32"/>
          <w:szCs w:val="32"/>
        </w:rPr>
        <w:t>SPECIFIED WITH</w:t>
      </w:r>
      <w:r w:rsidR="009F45F6">
        <w:rPr>
          <w:b/>
          <w:sz w:val="32"/>
          <w:szCs w:val="32"/>
        </w:rPr>
        <w:t xml:space="preserve"> </w:t>
      </w:r>
      <w:r>
        <w:rPr>
          <w:b/>
          <w:sz w:val="32"/>
          <w:szCs w:val="32"/>
        </w:rPr>
        <w:t>BIT EQUATIONS</w:t>
      </w:r>
    </w:p>
    <w:p w:rsidR="009F45F6" w:rsidRDefault="009F45F6" w:rsidP="00F851F2">
      <w:pPr>
        <w:ind w:right="-180"/>
        <w:jc w:val="center"/>
        <w:rPr>
          <w:b/>
          <w:sz w:val="32"/>
          <w:szCs w:val="32"/>
        </w:rPr>
      </w:pPr>
    </w:p>
    <w:p w:rsidR="009357ED" w:rsidRPr="009357ED" w:rsidRDefault="00F851F2" w:rsidP="00F851F2">
      <w:pPr>
        <w:ind w:right="720"/>
        <w:jc w:val="center"/>
        <w:rPr>
          <w:szCs w:val="32"/>
        </w:rPr>
      </w:pPr>
      <w:r>
        <w:rPr>
          <w:szCs w:val="32"/>
        </w:rPr>
        <w:t xml:space="preserve">          </w:t>
      </w:r>
      <w:r w:rsidR="009357ED" w:rsidRPr="009357ED">
        <w:rPr>
          <w:szCs w:val="32"/>
        </w:rPr>
        <w:t>Nouraddin Alhagi</w:t>
      </w:r>
      <w:ins w:id="0" w:author="Maher Hawash" w:date="2010-02-14T13:00:00Z">
        <w:r w:rsidR="00D366FA">
          <w:rPr>
            <w:szCs w:val="32"/>
          </w:rPr>
          <w:t>, Maher Hawash</w:t>
        </w:r>
      </w:ins>
      <w:r w:rsidR="009357ED" w:rsidRPr="009357ED">
        <w:rPr>
          <w:szCs w:val="32"/>
        </w:rPr>
        <w:t xml:space="preserve"> and Marek Perkowski</w:t>
      </w:r>
    </w:p>
    <w:p w:rsidR="00A73B00" w:rsidRPr="00A405FF" w:rsidRDefault="00F851F2" w:rsidP="00A405FF">
      <w:pPr>
        <w:ind w:right="720"/>
        <w:jc w:val="center"/>
        <w:rPr>
          <w:szCs w:val="32"/>
        </w:rPr>
      </w:pPr>
      <w:r>
        <w:rPr>
          <w:szCs w:val="32"/>
        </w:rPr>
        <w:t xml:space="preserve">        </w:t>
      </w:r>
      <w:r w:rsidR="009357ED" w:rsidRPr="009357ED">
        <w:rPr>
          <w:szCs w:val="32"/>
        </w:rPr>
        <w:t>Portland State University</w:t>
      </w:r>
    </w:p>
    <w:p w:rsidR="00A776E2" w:rsidRDefault="00A776E2" w:rsidP="00A776E2">
      <w:pPr>
        <w:jc w:val="both"/>
      </w:pPr>
    </w:p>
    <w:p w:rsidR="009357ED" w:rsidRDefault="009357ED" w:rsidP="00A776E2">
      <w:pPr>
        <w:jc w:val="both"/>
        <w:sectPr w:rsidR="009357ED" w:rsidSect="00B85F40">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080" w:right="1620" w:bottom="1080" w:left="1080" w:header="720" w:footer="720" w:gutter="0"/>
          <w:cols w:space="720"/>
          <w:docGrid w:linePitch="360"/>
        </w:sectPr>
      </w:pPr>
    </w:p>
    <w:p w:rsidR="00C71B58" w:rsidRPr="0067708E" w:rsidRDefault="009357ED" w:rsidP="00111E0B">
      <w:pPr>
        <w:ind w:left="630" w:right="90"/>
        <w:jc w:val="both"/>
        <w:rPr>
          <w:sz w:val="22"/>
        </w:rPr>
      </w:pPr>
      <w:r w:rsidRPr="0067708E">
        <w:rPr>
          <w:b/>
          <w:sz w:val="22"/>
          <w:u w:val="single"/>
        </w:rPr>
        <w:lastRenderedPageBreak/>
        <w:t>Abstract.</w:t>
      </w:r>
      <w:r w:rsidRPr="0067708E">
        <w:rPr>
          <w:sz w:val="22"/>
        </w:rPr>
        <w:t xml:space="preserve"> The paper presents a new algorithm </w:t>
      </w:r>
      <w:r w:rsidR="00C71B58" w:rsidRPr="0067708E">
        <w:rPr>
          <w:sz w:val="22"/>
        </w:rPr>
        <w:t xml:space="preserve">MP (multiple pass) </w:t>
      </w:r>
      <w:r w:rsidRPr="0067708E">
        <w:rPr>
          <w:sz w:val="22"/>
        </w:rPr>
        <w:t>to synthesize large reversible binary circuits without ancilla bits.</w:t>
      </w:r>
      <w:r w:rsidR="00C71B58" w:rsidRPr="0067708E">
        <w:rPr>
          <w:sz w:val="22"/>
        </w:rPr>
        <w:t xml:space="preserve"> </w:t>
      </w:r>
      <w:r w:rsidR="00F72AD8">
        <w:rPr>
          <w:sz w:val="22"/>
        </w:rPr>
        <w:t>The</w:t>
      </w:r>
      <w:r w:rsidR="00C71B58" w:rsidRPr="0067708E">
        <w:rPr>
          <w:sz w:val="22"/>
        </w:rPr>
        <w:t xml:space="preserve"> MMD algorithm requires to store a truth table </w:t>
      </w:r>
      <w:r w:rsidR="00F72AD8">
        <w:rPr>
          <w:sz w:val="22"/>
        </w:rPr>
        <w:t>(</w:t>
      </w:r>
      <w:r w:rsidR="00C71B58" w:rsidRPr="0067708E">
        <w:rPr>
          <w:sz w:val="22"/>
        </w:rPr>
        <w:t>or a RM transform</w:t>
      </w:r>
      <w:r w:rsidR="00F72AD8">
        <w:rPr>
          <w:sz w:val="22"/>
        </w:rPr>
        <w:t>)</w:t>
      </w:r>
      <w:r w:rsidR="00C71B58" w:rsidRPr="0067708E">
        <w:rPr>
          <w:sz w:val="22"/>
        </w:rPr>
        <w:t xml:space="preserve"> as a 2</w:t>
      </w:r>
      <w:r w:rsidR="00C71B58" w:rsidRPr="0067708E">
        <w:rPr>
          <w:sz w:val="22"/>
          <w:vertAlign w:val="superscript"/>
        </w:rPr>
        <w:t>n</w:t>
      </w:r>
      <w:r w:rsidR="00C71B58" w:rsidRPr="0067708E">
        <w:rPr>
          <w:sz w:val="22"/>
        </w:rPr>
        <w:t xml:space="preserve"> vector</w:t>
      </w:r>
      <w:r w:rsidR="0067708E">
        <w:rPr>
          <w:sz w:val="22"/>
        </w:rPr>
        <w:t xml:space="preserve"> for a reversible function of n variables</w:t>
      </w:r>
      <w:r w:rsidR="00F72AD8">
        <w:rPr>
          <w:sz w:val="22"/>
        </w:rPr>
        <w:t xml:space="preserve">. This </w:t>
      </w:r>
      <w:r w:rsidR="00094BF5">
        <w:rPr>
          <w:sz w:val="22"/>
        </w:rPr>
        <w:t xml:space="preserve">representation </w:t>
      </w:r>
      <w:r w:rsidR="00F72AD8">
        <w:rPr>
          <w:sz w:val="22"/>
        </w:rPr>
        <w:t>prohibits synthesis of large functions. However</w:t>
      </w:r>
      <w:r w:rsidR="00C71B58" w:rsidRPr="0067708E">
        <w:rPr>
          <w:sz w:val="22"/>
        </w:rPr>
        <w:t xml:space="preserve">, </w:t>
      </w:r>
      <w:r w:rsidR="0067708E">
        <w:rPr>
          <w:sz w:val="22"/>
        </w:rPr>
        <w:t xml:space="preserve">in MP </w:t>
      </w:r>
      <w:r w:rsidR="00C71B58" w:rsidRPr="0067708E">
        <w:rPr>
          <w:sz w:val="22"/>
        </w:rPr>
        <w:t>we do not store such exponential</w:t>
      </w:r>
      <w:r w:rsidR="0067708E">
        <w:rPr>
          <w:sz w:val="22"/>
        </w:rPr>
        <w:t>ly growing</w:t>
      </w:r>
      <w:r w:rsidR="00C71B58" w:rsidRPr="0067708E">
        <w:rPr>
          <w:sz w:val="22"/>
        </w:rPr>
        <w:t xml:space="preserve"> data structure</w:t>
      </w:r>
      <w:r w:rsidR="00F72AD8">
        <w:rPr>
          <w:sz w:val="22"/>
        </w:rPr>
        <w:t>. T</w:t>
      </w:r>
      <w:r w:rsidR="00C71B58" w:rsidRPr="0067708E">
        <w:rPr>
          <w:sz w:val="22"/>
        </w:rPr>
        <w:t xml:space="preserve">he values of minterms are calculated </w:t>
      </w:r>
      <w:r w:rsidR="00F72AD8">
        <w:rPr>
          <w:sz w:val="22"/>
        </w:rPr>
        <w:t xml:space="preserve">in MP </w:t>
      </w:r>
      <w:r w:rsidR="0067708E">
        <w:rPr>
          <w:sz w:val="22"/>
        </w:rPr>
        <w:t>dynamically</w:t>
      </w:r>
      <w:r w:rsidR="00094BF5">
        <w:rPr>
          <w:sz w:val="22"/>
        </w:rPr>
        <w:t>, one-by-one</w:t>
      </w:r>
      <w:r w:rsidR="00F72AD8">
        <w:rPr>
          <w:sz w:val="22"/>
        </w:rPr>
        <w:t>,</w:t>
      </w:r>
      <w:r w:rsidR="00E24BDB" w:rsidRPr="0067708E">
        <w:rPr>
          <w:sz w:val="22"/>
        </w:rPr>
        <w:t xml:space="preserve"> from a set of logic equations that specify the </w:t>
      </w:r>
      <w:r w:rsidR="0067708E">
        <w:rPr>
          <w:sz w:val="22"/>
        </w:rPr>
        <w:t xml:space="preserve">reversible </w:t>
      </w:r>
      <w:r w:rsidR="00E24BDB" w:rsidRPr="0067708E">
        <w:rPr>
          <w:sz w:val="22"/>
        </w:rPr>
        <w:t>circuit</w:t>
      </w:r>
      <w:r w:rsidR="0067708E">
        <w:rPr>
          <w:sz w:val="22"/>
        </w:rPr>
        <w:t xml:space="preserve"> to be designed</w:t>
      </w:r>
      <w:ins w:id="1" w:author="Maher Hawash" w:date="2010-02-13T11:25:00Z">
        <w:r w:rsidR="00517597">
          <w:rPr>
            <w:sz w:val="22"/>
          </w:rPr>
          <w:t xml:space="preserve"> </w:t>
        </w:r>
      </w:ins>
      <w:ins w:id="2" w:author="Maher Hawash" w:date="2010-02-13T11:26:00Z">
        <w:r w:rsidR="00517597">
          <w:rPr>
            <w:sz w:val="22"/>
          </w:rPr>
          <w:t>allowing</w:t>
        </w:r>
      </w:ins>
      <w:ins w:id="3" w:author="Maher Hawash" w:date="2010-02-13T11:25:00Z">
        <w:r w:rsidR="00517597">
          <w:rPr>
            <w:sz w:val="22"/>
          </w:rPr>
          <w:t xml:space="preserve"> for </w:t>
        </w:r>
      </w:ins>
      <w:ins w:id="4" w:author="Maher Hawash" w:date="2010-02-13T11:26:00Z">
        <w:r w:rsidR="00517597">
          <w:rPr>
            <w:sz w:val="22"/>
          </w:rPr>
          <w:t xml:space="preserve">synthesis of </w:t>
        </w:r>
      </w:ins>
      <w:ins w:id="5" w:author="Maher Hawash" w:date="2010-02-13T11:25:00Z">
        <w:r w:rsidR="00AA13E0">
          <w:rPr>
            <w:sz w:val="22"/>
          </w:rPr>
          <w:t>large scale reversible circuit</w:t>
        </w:r>
      </w:ins>
      <w:ins w:id="6" w:author="Maher Hawash" w:date="2010-02-13T11:31:00Z">
        <w:r w:rsidR="00AA13E0">
          <w:rPr>
            <w:sz w:val="22"/>
          </w:rPr>
          <w:t xml:space="preserve">s (30-bits) which is not possible with existing </w:t>
        </w:r>
      </w:ins>
      <w:ins w:id="7" w:author="Maher Hawash" w:date="2010-02-13T11:32:00Z">
        <w:r w:rsidR="00AA13E0">
          <w:rPr>
            <w:sz w:val="22"/>
          </w:rPr>
          <w:t>algorithms.</w:t>
        </w:r>
      </w:ins>
      <w:del w:id="8" w:author="Maher Hawash" w:date="2010-02-13T11:31:00Z">
        <w:r w:rsidR="00E24BDB" w:rsidRPr="0067708E" w:rsidDel="00AA13E0">
          <w:rPr>
            <w:sz w:val="22"/>
          </w:rPr>
          <w:delText>.</w:delText>
        </w:r>
      </w:del>
      <w:ins w:id="9" w:author="Maher Hawash" w:date="2010-02-13T11:29:00Z">
        <w:r w:rsidR="00AA13E0">
          <w:rPr>
            <w:sz w:val="22"/>
          </w:rPr>
          <w:t xml:space="preserve"> </w:t>
        </w:r>
      </w:ins>
      <w:del w:id="10" w:author="Maher Hawash" w:date="2010-02-13T11:29:00Z">
        <w:r w:rsidR="00E24BDB" w:rsidRPr="0067708E" w:rsidDel="00AA13E0">
          <w:rPr>
            <w:sz w:val="22"/>
          </w:rPr>
          <w:delText xml:space="preserve"> </w:delText>
        </w:r>
      </w:del>
      <w:del w:id="11" w:author="Maher Hawash" w:date="2010-02-13T11:32:00Z">
        <w:r w:rsidR="00C71B58" w:rsidRPr="0067708E" w:rsidDel="00AA13E0">
          <w:rPr>
            <w:sz w:val="22"/>
          </w:rPr>
          <w:delText xml:space="preserve">These </w:delText>
        </w:r>
      </w:del>
      <w:ins w:id="12" w:author="Maher Hawash" w:date="2010-02-13T11:36:00Z">
        <w:r w:rsidR="00AA13E0">
          <w:rPr>
            <w:sz w:val="22"/>
          </w:rPr>
          <w:t xml:space="preserve">In addition, our unique </w:t>
        </w:r>
      </w:ins>
      <w:ins w:id="13" w:author="Maher Hawash" w:date="2010-02-13T11:37:00Z">
        <w:r w:rsidR="00AA13E0">
          <w:rPr>
            <w:sz w:val="22"/>
          </w:rPr>
          <w:t xml:space="preserve">multi-pass approach where </w:t>
        </w:r>
      </w:ins>
      <w:ins w:id="14" w:author="Maher Hawash" w:date="2010-02-13T11:39:00Z">
        <w:r w:rsidR="00E371AE">
          <w:rPr>
            <w:sz w:val="22"/>
          </w:rPr>
          <w:t xml:space="preserve">the circuit is </w:t>
        </w:r>
      </w:ins>
      <w:ins w:id="15" w:author="Maher Hawash" w:date="2010-02-13T11:37:00Z">
        <w:r w:rsidR="00AA13E0">
          <w:rPr>
            <w:sz w:val="22"/>
          </w:rPr>
          <w:t>synthesize</w:t>
        </w:r>
      </w:ins>
      <w:ins w:id="16" w:author="Maher Hawash" w:date="2010-02-13T11:39:00Z">
        <w:r w:rsidR="00E371AE">
          <w:rPr>
            <w:sz w:val="22"/>
          </w:rPr>
          <w:t>d</w:t>
        </w:r>
      </w:ins>
      <w:ins w:id="17" w:author="Maher Hawash" w:date="2010-02-13T11:37:00Z">
        <w:r w:rsidR="00AA13E0">
          <w:rPr>
            <w:sz w:val="22"/>
          </w:rPr>
          <w:t xml:space="preserve"> </w:t>
        </w:r>
      </w:ins>
      <w:ins w:id="18" w:author="Maher Hawash" w:date="2010-02-13T11:38:00Z">
        <w:r w:rsidR="00AA13E0">
          <w:rPr>
            <w:sz w:val="22"/>
          </w:rPr>
          <w:t xml:space="preserve">with </w:t>
        </w:r>
      </w:ins>
      <w:ins w:id="19" w:author="Maher Hawash" w:date="2010-02-13T11:39:00Z">
        <w:r w:rsidR="00E371AE">
          <w:rPr>
            <w:sz w:val="22"/>
          </w:rPr>
          <w:t>various, yet specific</w:t>
        </w:r>
      </w:ins>
      <w:ins w:id="20" w:author="Maher Hawash" w:date="2010-02-13T11:40:00Z">
        <w:r w:rsidR="00E371AE">
          <w:rPr>
            <w:sz w:val="22"/>
          </w:rPr>
          <w:t>,</w:t>
        </w:r>
      </w:ins>
      <w:ins w:id="21" w:author="Maher Hawash" w:date="2010-02-13T11:39:00Z">
        <w:r w:rsidR="00E371AE">
          <w:rPr>
            <w:sz w:val="22"/>
          </w:rPr>
          <w:t xml:space="preserve"> </w:t>
        </w:r>
      </w:ins>
      <w:ins w:id="22" w:author="Maher Hawash" w:date="2010-02-13T11:38:00Z">
        <w:r w:rsidR="00AA13E0">
          <w:rPr>
            <w:sz w:val="22"/>
          </w:rPr>
          <w:t xml:space="preserve">minterm orders </w:t>
        </w:r>
      </w:ins>
      <w:ins w:id="23" w:author="Maher Hawash" w:date="2010-02-13T11:41:00Z">
        <w:r w:rsidR="00E371AE">
          <w:rPr>
            <w:sz w:val="22"/>
          </w:rPr>
          <w:t xml:space="preserve">yields </w:t>
        </w:r>
      </w:ins>
      <w:ins w:id="24" w:author="Maher Hawash" w:date="2010-02-13T11:42:00Z">
        <w:r w:rsidR="00E371AE">
          <w:rPr>
            <w:sz w:val="22"/>
          </w:rPr>
          <w:t xml:space="preserve">optimal </w:t>
        </w:r>
      </w:ins>
      <w:ins w:id="25" w:author="Maher Hawash" w:date="2010-02-13T11:43:00Z">
        <w:r w:rsidR="00E371AE">
          <w:rPr>
            <w:sz w:val="22"/>
          </w:rPr>
          <w:t>solution.</w:t>
        </w:r>
      </w:ins>
      <w:del w:id="26" w:author="Maher Hawash" w:date="2010-02-13T11:43:00Z">
        <w:r w:rsidR="00C71B58" w:rsidRPr="0067708E" w:rsidDel="00E371AE">
          <w:rPr>
            <w:sz w:val="22"/>
          </w:rPr>
          <w:delText xml:space="preserve">minterms are generated in various </w:delText>
        </w:r>
        <w:r w:rsidR="00094BF5" w:rsidDel="00E371AE">
          <w:rPr>
            <w:sz w:val="22"/>
          </w:rPr>
          <w:delText xml:space="preserve">minterm </w:delText>
        </w:r>
        <w:r w:rsidR="00C71B58" w:rsidRPr="0067708E" w:rsidDel="00E371AE">
          <w:rPr>
            <w:sz w:val="22"/>
          </w:rPr>
          <w:delText xml:space="preserve">orders, not </w:delText>
        </w:r>
        <w:r w:rsidR="0067708E" w:rsidDel="00E371AE">
          <w:rPr>
            <w:sz w:val="22"/>
          </w:rPr>
          <w:delText xml:space="preserve">only in </w:delText>
        </w:r>
        <w:r w:rsidR="00C71B58" w:rsidRPr="0067708E" w:rsidDel="00E371AE">
          <w:rPr>
            <w:sz w:val="22"/>
          </w:rPr>
          <w:delText xml:space="preserve">the binary order </w:delText>
        </w:r>
        <w:r w:rsidR="00E24BDB" w:rsidRPr="0067708E" w:rsidDel="00E371AE">
          <w:rPr>
            <w:sz w:val="22"/>
          </w:rPr>
          <w:delText>used in</w:delText>
        </w:r>
        <w:r w:rsidR="00C71B58" w:rsidRPr="0067708E" w:rsidDel="00E371AE">
          <w:rPr>
            <w:sz w:val="22"/>
          </w:rPr>
          <w:delText xml:space="preserve"> MMD</w:delText>
        </w:r>
        <w:r w:rsidR="0067708E" w:rsidDel="00E371AE">
          <w:rPr>
            <w:sz w:val="22"/>
          </w:rPr>
          <w:delText>.</w:delText>
        </w:r>
      </w:del>
      <w:r w:rsidR="0067708E">
        <w:rPr>
          <w:sz w:val="22"/>
        </w:rPr>
        <w:t xml:space="preserve"> </w:t>
      </w:r>
      <w:ins w:id="27" w:author="Maher Hawash" w:date="2010-02-13T11:21:00Z">
        <w:r w:rsidR="00517597">
          <w:rPr>
            <w:sz w:val="22"/>
          </w:rPr>
          <w:t>The algorithm</w:t>
        </w:r>
      </w:ins>
      <w:ins w:id="28" w:author="Maher Hawash" w:date="2010-02-13T11:22:00Z">
        <w:r w:rsidR="00517597">
          <w:rPr>
            <w:sz w:val="22"/>
          </w:rPr>
          <w:t xml:space="preserve"> returns </w:t>
        </w:r>
      </w:ins>
      <w:ins w:id="29" w:author="Maher Hawash" w:date="2010-02-13T11:43:00Z">
        <w:r w:rsidR="00E371AE">
          <w:rPr>
            <w:sz w:val="22"/>
          </w:rPr>
          <w:t>a</w:t>
        </w:r>
      </w:ins>
      <w:ins w:id="30" w:author="Maher Hawash" w:date="2010-02-13T11:22:00Z">
        <w:r w:rsidR="00517597">
          <w:rPr>
            <w:sz w:val="22"/>
          </w:rPr>
          <w:t xml:space="preserve"> descirption of the optimal circuit </w:t>
        </w:r>
      </w:ins>
      <w:ins w:id="31" w:author="Maher Hawash" w:date="2010-02-13T11:43:00Z">
        <w:r w:rsidR="00E371AE">
          <w:rPr>
            <w:sz w:val="22"/>
          </w:rPr>
          <w:t xml:space="preserve">with respect to </w:t>
        </w:r>
      </w:ins>
      <w:ins w:id="32" w:author="Maher Hawash" w:date="2010-02-13T11:22:00Z">
        <w:r w:rsidR="00517597">
          <w:rPr>
            <w:sz w:val="22"/>
          </w:rPr>
          <w:t xml:space="preserve">gate count or quantum cost. </w:t>
        </w:r>
      </w:ins>
      <w:del w:id="33" w:author="Maher Hawash" w:date="2010-02-13T11:23:00Z">
        <w:r w:rsidR="0067708E" w:rsidDel="00517597">
          <w:rPr>
            <w:sz w:val="22"/>
          </w:rPr>
          <w:delText>T</w:delText>
        </w:r>
        <w:r w:rsidR="00E24BDB" w:rsidRPr="0067708E" w:rsidDel="00517597">
          <w:rPr>
            <w:sz w:val="22"/>
          </w:rPr>
          <w:delText xml:space="preserve">he least expensive circuit out of circuits generated for various orders is </w:delText>
        </w:r>
        <w:r w:rsidR="0067708E" w:rsidDel="00517597">
          <w:rPr>
            <w:sz w:val="22"/>
          </w:rPr>
          <w:delText>returned</w:delText>
        </w:r>
        <w:r w:rsidR="00F72AD8" w:rsidDel="00517597">
          <w:rPr>
            <w:sz w:val="22"/>
          </w:rPr>
          <w:delText xml:space="preserve"> as a solution</w:delText>
        </w:r>
        <w:r w:rsidR="00E24BDB" w:rsidRPr="0067708E" w:rsidDel="00517597">
          <w:rPr>
            <w:sz w:val="22"/>
          </w:rPr>
          <w:delText xml:space="preserve">. </w:delText>
        </w:r>
      </w:del>
      <w:del w:id="34" w:author="Maher Hawash" w:date="2010-02-13T11:43:00Z">
        <w:r w:rsidR="00C71B58" w:rsidRPr="0067708E" w:rsidDel="00E371AE">
          <w:rPr>
            <w:sz w:val="22"/>
          </w:rPr>
          <w:delText xml:space="preserve">These two ideas </w:delText>
        </w:r>
        <w:r w:rsidR="00E24BDB" w:rsidRPr="0067708E" w:rsidDel="00E371AE">
          <w:rPr>
            <w:sz w:val="22"/>
          </w:rPr>
          <w:delText xml:space="preserve">allow </w:delText>
        </w:r>
        <w:r w:rsidR="0067708E" w:rsidDel="00E371AE">
          <w:rPr>
            <w:sz w:val="22"/>
          </w:rPr>
          <w:delText>to</w:delText>
        </w:r>
        <w:r w:rsidR="00E24BDB" w:rsidRPr="0067708E" w:rsidDel="00E371AE">
          <w:rPr>
            <w:sz w:val="22"/>
          </w:rPr>
          <w:delText xml:space="preserve"> </w:delText>
        </w:r>
        <w:r w:rsidR="00C71B58" w:rsidRPr="0067708E" w:rsidDel="00E371AE">
          <w:rPr>
            <w:sz w:val="22"/>
          </w:rPr>
          <w:delText>minimiz</w:delText>
        </w:r>
        <w:r w:rsidR="00E24BDB" w:rsidRPr="0067708E" w:rsidDel="00E371AE">
          <w:rPr>
            <w:sz w:val="22"/>
          </w:rPr>
          <w:delText>e</w:delText>
        </w:r>
        <w:r w:rsidR="00C71B58" w:rsidRPr="0067708E" w:rsidDel="00E371AE">
          <w:rPr>
            <w:sz w:val="22"/>
          </w:rPr>
          <w:delText xml:space="preserve"> large reversible circuits</w:delText>
        </w:r>
        <w:r w:rsidR="00B2279C" w:rsidDel="00E371AE">
          <w:rPr>
            <w:sz w:val="22"/>
          </w:rPr>
          <w:delText xml:space="preserve"> (30 bits)</w:delText>
        </w:r>
        <w:r w:rsidR="00C71B58" w:rsidRPr="0067708E" w:rsidDel="00E371AE">
          <w:rPr>
            <w:sz w:val="22"/>
          </w:rPr>
          <w:delText xml:space="preserve"> </w:delText>
        </w:r>
        <w:r w:rsidR="00B2279C" w:rsidDel="00E371AE">
          <w:rPr>
            <w:sz w:val="22"/>
          </w:rPr>
          <w:delText xml:space="preserve">that cannot be minimized with other approaches. </w:delText>
        </w:r>
      </w:del>
      <w:ins w:id="35" w:author="Maher Hawash" w:date="2010-02-13T11:44:00Z">
        <w:r w:rsidR="00E371AE">
          <w:rPr>
            <w:sz w:val="22"/>
          </w:rPr>
          <w:t xml:space="preserve"> </w:t>
        </w:r>
      </w:ins>
      <w:ins w:id="36" w:author="Maher Hawash" w:date="2010-02-13T11:48:00Z">
        <w:r w:rsidR="00E371AE">
          <w:rPr>
            <w:sz w:val="22"/>
          </w:rPr>
          <w:t>Althought the synthesis process is relatively slower</w:t>
        </w:r>
      </w:ins>
      <w:ins w:id="37" w:author="Maher Hawash" w:date="2010-02-13T11:49:00Z">
        <w:r w:rsidR="00376508">
          <w:rPr>
            <w:sz w:val="22"/>
          </w:rPr>
          <w:t xml:space="preserve">, the solution is found in realtime for smaller circuits of 8 bits or less. </w:t>
        </w:r>
      </w:ins>
      <w:del w:id="38" w:author="Maher Hawash" w:date="2010-02-13T11:49:00Z">
        <w:r w:rsidR="00B2279C" w:rsidDel="00376508">
          <w:rPr>
            <w:sz w:val="22"/>
          </w:rPr>
          <w:delText>The performance is good when the circuit was known. O</w:delText>
        </w:r>
        <w:r w:rsidR="00094BF5" w:rsidDel="00376508">
          <w:rPr>
            <w:sz w:val="22"/>
          </w:rPr>
          <w:delText>ur</w:delText>
        </w:r>
        <w:r w:rsidR="00E24BDB" w:rsidRPr="0067708E" w:rsidDel="00376508">
          <w:rPr>
            <w:sz w:val="22"/>
          </w:rPr>
          <w:delText xml:space="preserve"> synthesis process is slower. </w:delText>
        </w:r>
      </w:del>
    </w:p>
    <w:p w:rsidR="00C71B58" w:rsidRDefault="00C71B58" w:rsidP="00A776E2">
      <w:pPr>
        <w:jc w:val="both"/>
      </w:pPr>
    </w:p>
    <w:p w:rsidR="00ED12A1" w:rsidRPr="00ED12A1" w:rsidRDefault="00ED12A1" w:rsidP="00ED12A1">
      <w:pPr>
        <w:numPr>
          <w:ilvl w:val="0"/>
          <w:numId w:val="32"/>
        </w:numPr>
        <w:jc w:val="both"/>
        <w:rPr>
          <w:b/>
          <w:sz w:val="28"/>
        </w:rPr>
      </w:pPr>
      <w:r w:rsidRPr="00ED12A1">
        <w:rPr>
          <w:b/>
          <w:sz w:val="28"/>
        </w:rPr>
        <w:t>Introduction</w:t>
      </w:r>
    </w:p>
    <w:p w:rsidR="00111E0B" w:rsidRDefault="009F45F6" w:rsidP="00111E0B">
      <w:pPr>
        <w:ind w:left="90"/>
        <w:jc w:val="both"/>
      </w:pPr>
      <w:r>
        <w:t xml:space="preserve">There are currently two types of algorithms to synthesize reversible </w:t>
      </w:r>
      <w:r w:rsidR="00094BF5">
        <w:t>circuits: (</w:t>
      </w:r>
      <w:r w:rsidR="00B712A3" w:rsidRPr="004A7323">
        <w:rPr>
          <w:b/>
        </w:rPr>
        <w:t>T</w:t>
      </w:r>
      <w:r w:rsidR="00094BF5" w:rsidRPr="004A7323">
        <w:rPr>
          <w:b/>
        </w:rPr>
        <w:t>1</w:t>
      </w:r>
      <w:r w:rsidR="00094BF5">
        <w:t>) those like MMD [1,3,4,7,9-11,14-22</w:t>
      </w:r>
      <w:r>
        <w:t>] that start from a reversible specification, (</w:t>
      </w:r>
      <w:r w:rsidR="00B712A3" w:rsidRPr="004A7323">
        <w:rPr>
          <w:b/>
        </w:rPr>
        <w:t>T</w:t>
      </w:r>
      <w:r w:rsidRPr="004A7323">
        <w:rPr>
          <w:b/>
        </w:rPr>
        <w:t>2</w:t>
      </w:r>
      <w:r>
        <w:t xml:space="preserve">) those </w:t>
      </w:r>
      <w:r>
        <w:lastRenderedPageBreak/>
        <w:t>like [</w:t>
      </w:r>
      <w:r w:rsidR="00251D98">
        <w:t>6,</w:t>
      </w:r>
      <w:r w:rsidR="00094BF5">
        <w:t>12,13,</w:t>
      </w:r>
      <w:r>
        <w:t>23</w:t>
      </w:r>
      <w:r w:rsidR="00094BF5">
        <w:t>,24,</w:t>
      </w:r>
      <w:r w:rsidR="00625D63">
        <w:t>26,</w:t>
      </w:r>
      <w:r w:rsidR="00094BF5">
        <w:t>28-33</w:t>
      </w:r>
      <w:r>
        <w:t xml:space="preserve">] that start from non-reversible specification and create ancilla bits. </w:t>
      </w:r>
      <w:r w:rsidR="00B765DA">
        <w:t xml:space="preserve">The second type of methods has been successful for large functions [5,6,31-33] but </w:t>
      </w:r>
      <w:r w:rsidR="009A24AC">
        <w:t>solves</w:t>
      </w:r>
      <w:r w:rsidR="00B765DA">
        <w:t xml:space="preserve"> basically a different problem. </w:t>
      </w:r>
      <w:r w:rsidR="00A776E2" w:rsidRPr="009A0611">
        <w:t>The MMD algorithm</w:t>
      </w:r>
      <w:r w:rsidR="00625D63">
        <w:t xml:space="preserve"> [21]</w:t>
      </w:r>
      <w:r w:rsidR="00A776E2" w:rsidRPr="009A0611">
        <w:t xml:space="preserve"> </w:t>
      </w:r>
      <w:r w:rsidR="00A776E2" w:rsidRPr="009A0611">
        <w:rPr>
          <w:i/>
          <w:iCs/>
        </w:rPr>
        <w:t>(Miller, Maslov and Dueck)</w:t>
      </w:r>
      <w:r w:rsidR="00A776E2" w:rsidRPr="009A0611">
        <w:t xml:space="preserve"> is currently the leading reversible logic synthesizer </w:t>
      </w:r>
      <w:r w:rsidR="00625D63" w:rsidRPr="009A24AC">
        <w:rPr>
          <w:u w:val="single"/>
        </w:rPr>
        <w:t>if no ancilla bits are used</w:t>
      </w:r>
      <w:r w:rsidR="00A776E2" w:rsidRPr="009A0611">
        <w:t xml:space="preserve">. </w:t>
      </w:r>
      <w:del w:id="39" w:author="Maher Hawash" w:date="2010-02-13T11:56:00Z">
        <w:r w:rsidR="00A776E2" w:rsidRPr="009A0611" w:rsidDel="004C4DDD">
          <w:delText xml:space="preserve">This </w:delText>
        </w:r>
      </w:del>
      <w:ins w:id="40" w:author="Maher Hawash" w:date="2010-02-13T11:56:00Z">
        <w:r w:rsidR="004C4DDD">
          <w:t>MMD</w:t>
        </w:r>
        <w:r w:rsidR="004C4DDD" w:rsidRPr="009A0611">
          <w:t xml:space="preserve"> </w:t>
        </w:r>
      </w:ins>
      <w:del w:id="41" w:author="Maher Hawash" w:date="2010-02-13T11:56:00Z">
        <w:r w:rsidR="00A776E2" w:rsidRPr="009A0611" w:rsidDel="004C4DDD">
          <w:delText xml:space="preserve">program </w:delText>
        </w:r>
      </w:del>
      <w:r w:rsidR="002B5E88">
        <w:t xml:space="preserve">uses the permutation vector-like </w:t>
      </w:r>
      <w:r w:rsidR="00A776E2" w:rsidRPr="009A0611">
        <w:t>reversible function specification as</w:t>
      </w:r>
      <w:r w:rsidR="00A776E2">
        <w:t xml:space="preserve"> its</w:t>
      </w:r>
      <w:r w:rsidR="00A776E2" w:rsidRPr="009A0611">
        <w:t xml:space="preserve"> data</w:t>
      </w:r>
      <w:del w:id="42" w:author="Maher Hawash" w:date="2010-02-13T11:56:00Z">
        <w:r w:rsidR="00A776E2" w:rsidDel="004C4DDD">
          <w:delText xml:space="preserve">. </w:delText>
        </w:r>
        <w:r w:rsidR="00F72AD8" w:rsidDel="004C4DDD">
          <w:delText>This data specification</w:delText>
        </w:r>
        <w:r w:rsidDel="004C4DDD">
          <w:delText xml:space="preserve"> </w:delText>
        </w:r>
      </w:del>
      <w:ins w:id="43" w:author="Maher Hawash" w:date="2010-02-13T11:56:00Z">
        <w:r w:rsidR="004C4DDD">
          <w:t xml:space="preserve"> which </w:t>
        </w:r>
      </w:ins>
      <w:r>
        <w:t>corresponds to a truth table that is explicitly used in the synthesis process</w:t>
      </w:r>
      <w:r w:rsidR="00F72AD8">
        <w:t xml:space="preserve"> and</w:t>
      </w:r>
      <w:ins w:id="44" w:author="Maher Hawash" w:date="2010-02-13T11:57:00Z">
        <w:r w:rsidR="004C4DDD">
          <w:t>,</w:t>
        </w:r>
      </w:ins>
      <w:r w:rsidR="00F72AD8">
        <w:t xml:space="preserve"> thus</w:t>
      </w:r>
      <w:ins w:id="45" w:author="Maher Hawash" w:date="2010-02-13T11:57:00Z">
        <w:r w:rsidR="004C4DDD">
          <w:t>,</w:t>
        </w:r>
      </w:ins>
      <w:r w:rsidR="00F72AD8">
        <w:t xml:space="preserve"> must be stored </w:t>
      </w:r>
      <w:r w:rsidR="00625D63">
        <w:t xml:space="preserve">and processed </w:t>
      </w:r>
      <w:r w:rsidR="00F72AD8">
        <w:t>in memory</w:t>
      </w:r>
      <w:r>
        <w:t xml:space="preserve">. </w:t>
      </w:r>
      <w:ins w:id="46" w:author="Maher Hawash" w:date="2010-02-13T11:59:00Z">
        <w:r w:rsidR="00A1217C">
          <w:t xml:space="preserve">Since </w:t>
        </w:r>
      </w:ins>
      <w:ins w:id="47" w:author="Maher Hawash" w:date="2010-02-13T12:02:00Z">
        <w:r w:rsidR="00A1217C">
          <w:t xml:space="preserve">it </w:t>
        </w:r>
      </w:ins>
      <w:ins w:id="48" w:author="Maher Hawash" w:date="2010-02-13T12:01:00Z">
        <w:r w:rsidR="00A1217C">
          <w:t xml:space="preserve">is intrinsically </w:t>
        </w:r>
      </w:ins>
      <w:ins w:id="49" w:author="Maher Hawash" w:date="2010-02-13T12:02:00Z">
        <w:r w:rsidR="00A1217C">
          <w:t>bound by the natural binary order of mintrems, and hence</w:t>
        </w:r>
      </w:ins>
      <w:ins w:id="50" w:author="Maher Hawash" w:date="2010-02-13T12:03:00Z">
        <w:r w:rsidR="00A1217C">
          <w:t xml:space="preserve"> does not use sarch, MMD cannot be enhanced through better search algorithms or iterative/recursive routines. </w:t>
        </w:r>
      </w:ins>
      <w:del w:id="51" w:author="Maher Hawash" w:date="2010-02-13T12:04:00Z">
        <w:r w:rsidDel="00A1217C">
          <w:delText>MMD</w:delText>
        </w:r>
        <w:r w:rsidR="00A776E2" w:rsidDel="00A1217C">
          <w:delText xml:space="preserve"> </w:delText>
        </w:r>
      </w:del>
      <w:del w:id="52" w:author="Maher Hawash" w:date="2010-02-13T12:00:00Z">
        <w:r w:rsidR="00A776E2" w:rsidDel="00A1217C">
          <w:delText xml:space="preserve">uses no search and it </w:delText>
        </w:r>
      </w:del>
      <w:del w:id="53" w:author="Maher Hawash" w:date="2010-02-13T12:04:00Z">
        <w:r w:rsidDel="00A1217C">
          <w:delText xml:space="preserve">can </w:delText>
        </w:r>
      </w:del>
      <w:del w:id="54" w:author="Maher Hawash" w:date="2010-02-13T11:57:00Z">
        <w:r w:rsidDel="004C4DDD">
          <w:delText xml:space="preserve">be </w:delText>
        </w:r>
      </w:del>
      <w:del w:id="55" w:author="Maher Hawash" w:date="2010-02-13T12:04:00Z">
        <w:r w:rsidDel="00A1217C">
          <w:delText>not improved by searching or iterating</w:delText>
        </w:r>
        <w:r w:rsidR="00F72AD8" w:rsidDel="00A1217C">
          <w:delText>, as its very principle is the natural</w:delText>
        </w:r>
        <w:r w:rsidR="00625D63" w:rsidDel="00A1217C">
          <w:delText xml:space="preserve"> (binary)</w:delText>
        </w:r>
        <w:r w:rsidR="00F72AD8" w:rsidDel="00A1217C">
          <w:delText xml:space="preserve"> ordering of minterms and </w:delText>
        </w:r>
        <w:r w:rsidR="00625D63" w:rsidDel="00A1217C">
          <w:delText xml:space="preserve">the </w:delText>
        </w:r>
        <w:r w:rsidR="00F72AD8" w:rsidDel="00A1217C">
          <w:delText>synthesi</w:delText>
        </w:r>
        <w:r w:rsidR="00625D63" w:rsidDel="00A1217C">
          <w:delText>s of</w:delText>
        </w:r>
        <w:r w:rsidR="00F72AD8" w:rsidDel="00A1217C">
          <w:delText xml:space="preserve"> the function in this order. </w:delText>
        </w:r>
      </w:del>
      <w:ins w:id="56" w:author="Maher Hawash" w:date="2010-02-13T12:04:00Z">
        <w:r w:rsidR="00A1217C">
          <w:t xml:space="preserve">Since </w:t>
        </w:r>
      </w:ins>
      <w:del w:id="57" w:author="Maher Hawash" w:date="2010-02-13T12:04:00Z">
        <w:r w:rsidR="00F72AD8" w:rsidDel="00A1217C">
          <w:delText>MMD</w:delText>
        </w:r>
        <w:r w:rsidDel="00A1217C">
          <w:delText xml:space="preserve"> </w:delText>
        </w:r>
      </w:del>
      <w:ins w:id="58" w:author="Maher Hawash" w:date="2010-02-13T12:04:00Z">
        <w:r w:rsidR="00A1217C">
          <w:t xml:space="preserve">it process a single minterm order, and, hence, </w:t>
        </w:r>
      </w:ins>
      <w:del w:id="59" w:author="Maher Hawash" w:date="2010-02-13T12:05:00Z">
        <w:r w:rsidDel="00A1217C">
          <w:delText xml:space="preserve">produces one result. </w:delText>
        </w:r>
      </w:del>
      <w:r w:rsidR="00A776E2" w:rsidRPr="009A0611">
        <w:t xml:space="preserve">MMD </w:t>
      </w:r>
      <w:del w:id="60" w:author="Maher Hawash" w:date="2010-02-13T12:05:00Z">
        <w:r w:rsidR="00A776E2" w:rsidRPr="009A0611" w:rsidDel="00A1217C">
          <w:delText xml:space="preserve">software </w:delText>
        </w:r>
      </w:del>
      <w:r w:rsidR="00A776E2" w:rsidRPr="009A0611">
        <w:t>is reasonably fast and it distinguishes itself among other programs of this type bec</w:t>
      </w:r>
      <w:r>
        <w:t xml:space="preserve">ause it achieves (theoretical) </w:t>
      </w:r>
      <w:r w:rsidR="00A776E2" w:rsidRPr="009A0611">
        <w:t>100% convergence regardless the problem size [</w:t>
      </w:r>
      <w:r>
        <w:t>21</w:t>
      </w:r>
      <w:r w:rsidR="00A776E2" w:rsidRPr="009A0611">
        <w:t>]. Practically</w:t>
      </w:r>
      <w:ins w:id="61" w:author="Maher Hawash" w:date="2010-02-13T12:05:00Z">
        <w:r w:rsidR="00A1217C">
          <w:t xml:space="preserve">, however, </w:t>
        </w:r>
      </w:ins>
      <w:del w:id="62" w:author="Maher Hawash" w:date="2010-02-13T12:05:00Z">
        <w:r w:rsidR="00A776E2" w:rsidRPr="009A0611" w:rsidDel="00A1217C">
          <w:delText xml:space="preserve"> </w:delText>
        </w:r>
      </w:del>
      <w:r w:rsidR="00A776E2" w:rsidRPr="009A0611">
        <w:t xml:space="preserve">it can be applied to </w:t>
      </w:r>
      <w:r w:rsidR="00A776E2">
        <w:t xml:space="preserve">at most </w:t>
      </w:r>
      <w:r w:rsidR="00A776E2" w:rsidRPr="009A0611">
        <w:t>8</w:t>
      </w:r>
      <w:r w:rsidR="00625D63">
        <w:t xml:space="preserve"> qubit </w:t>
      </w:r>
      <w:r w:rsidR="00A776E2" w:rsidRPr="009A0611">
        <w:t>reversible functions and</w:t>
      </w:r>
      <w:r w:rsidR="00F72AD8">
        <w:t xml:space="preserve"> very</w:t>
      </w:r>
      <w:r w:rsidR="00A776E2" w:rsidRPr="009A0611">
        <w:t xml:space="preserve"> </w:t>
      </w:r>
      <w:r w:rsidR="002B5E88">
        <w:t>few</w:t>
      </w:r>
      <w:r w:rsidR="00A776E2" w:rsidRPr="009A0611">
        <w:t xml:space="preserve"> </w:t>
      </w:r>
      <w:r w:rsidR="002B5E88">
        <w:t xml:space="preserve"> </w:t>
      </w:r>
      <w:r w:rsidR="00625D63">
        <w:t xml:space="preserve">reversible </w:t>
      </w:r>
      <w:r w:rsidR="00A776E2" w:rsidRPr="009A0611">
        <w:t>functions</w:t>
      </w:r>
      <w:r w:rsidR="002B5E88">
        <w:t xml:space="preserve"> </w:t>
      </w:r>
      <w:r w:rsidR="00F72AD8">
        <w:t xml:space="preserve">with more than 8 variables were presented as MMD benchmarks </w:t>
      </w:r>
      <w:r>
        <w:t>in the literature</w:t>
      </w:r>
      <w:r w:rsidR="00F72AD8">
        <w:t xml:space="preserve">. It was found both in our research and by other researchers that the complexity of both </w:t>
      </w:r>
      <w:r w:rsidR="00625D63">
        <w:t xml:space="preserve">the </w:t>
      </w:r>
      <w:r w:rsidR="00F72AD8">
        <w:t xml:space="preserve">synthesis process and </w:t>
      </w:r>
      <w:r w:rsidR="00625D63">
        <w:t xml:space="preserve">the </w:t>
      </w:r>
      <w:r w:rsidR="00F72AD8">
        <w:t>average circuit</w:t>
      </w:r>
      <w:r w:rsidR="00625D63">
        <w:t xml:space="preserve"> size</w:t>
      </w:r>
      <w:r w:rsidR="00F72AD8">
        <w:t xml:space="preserve">s synthesized </w:t>
      </w:r>
      <w:r w:rsidR="00625D63">
        <w:t>by MMD grow</w:t>
      </w:r>
      <w:r w:rsidR="00F72AD8">
        <w:t xml:space="preserve"> very quickly above 8 qubits</w:t>
      </w:r>
      <w:ins w:id="63" w:author="Maher Hawash" w:date="2010-02-13T12:06:00Z">
        <w:r w:rsidR="00A1217C">
          <w:t xml:space="preserve">, herin </w:t>
        </w:r>
      </w:ins>
      <w:del w:id="64" w:author="Maher Hawash" w:date="2010-02-13T12:06:00Z">
        <w:r w:rsidR="00F72AD8" w:rsidDel="00A1217C">
          <w:delText xml:space="preserve">. </w:delText>
        </w:r>
        <w:r w:rsidR="00625D63" w:rsidDel="00A1217C">
          <w:delText xml:space="preserve">We will call them </w:delText>
        </w:r>
      </w:del>
      <w:r w:rsidR="00625D63">
        <w:t xml:space="preserve">“large circuits”. </w:t>
      </w:r>
      <w:ins w:id="65" w:author="Maher Hawash" w:date="2010-02-13T12:06:00Z">
        <w:r w:rsidR="00A1217C">
          <w:t xml:space="preserve">In our research, it was difficult </w:t>
        </w:r>
      </w:ins>
      <w:ins w:id="66" w:author="Maher Hawash" w:date="2010-02-13T12:07:00Z">
        <w:r w:rsidR="00A1217C">
          <w:t xml:space="preserve">to </w:t>
        </w:r>
      </w:ins>
      <w:ins w:id="67" w:author="Maher Hawash" w:date="2010-02-13T12:08:00Z">
        <w:r w:rsidR="00A1217C">
          <w:t>evaluate the quality of</w:t>
        </w:r>
      </w:ins>
      <w:ins w:id="68" w:author="Maher Hawash" w:date="2010-02-13T12:07:00Z">
        <w:r w:rsidR="00A1217C">
          <w:t xml:space="preserve"> our results </w:t>
        </w:r>
        <w:r w:rsidR="00A1217C">
          <w:lastRenderedPageBreak/>
          <w:t xml:space="preserve">for </w:t>
        </w:r>
      </w:ins>
      <w:del w:id="69" w:author="Maher Hawash" w:date="2010-02-13T12:07:00Z">
        <w:r w:rsidR="00F72AD8" w:rsidDel="00A1217C">
          <w:delText xml:space="preserve">For </w:delText>
        </w:r>
      </w:del>
      <w:r w:rsidR="00F72AD8">
        <w:t xml:space="preserve">large circuits </w:t>
      </w:r>
      <w:r w:rsidR="00625D63">
        <w:t>from reversible specifications</w:t>
      </w:r>
      <w:ins w:id="70" w:author="Maher Hawash" w:date="2010-02-13T12:07:00Z">
        <w:r w:rsidR="00A1217C">
          <w:t xml:space="preserve"> chiefly due to the lack of a single solution </w:t>
        </w:r>
      </w:ins>
      <w:ins w:id="71" w:author="Maher Hawash" w:date="2010-02-13T12:09:00Z">
        <w:r w:rsidR="008579FD">
          <w:t>for comparison.</w:t>
        </w:r>
      </w:ins>
      <w:ins w:id="72" w:author="Maher Hawash" w:date="2010-02-13T12:11:00Z">
        <w:r w:rsidR="008579FD">
          <w:t xml:space="preserve">  Consequently, with this paper, we set the benchmark for future research.</w:t>
        </w:r>
      </w:ins>
      <w:ins w:id="73" w:author="Maher Hawash" w:date="2010-02-13T12:09:00Z">
        <w:r w:rsidR="008579FD">
          <w:t xml:space="preserve">  </w:t>
        </w:r>
      </w:ins>
      <w:del w:id="74" w:author="Maher Hawash" w:date="2010-02-13T12:09:00Z">
        <w:r w:rsidR="00625D63" w:rsidDel="008579FD">
          <w:delText xml:space="preserve"> </w:delText>
        </w:r>
        <w:r w:rsidR="00F72AD8" w:rsidDel="008579FD">
          <w:delText>it is difficult to evaluate the reversible minimize quality as there are no data to comp</w:delText>
        </w:r>
        <w:r w:rsidR="00B2279C" w:rsidDel="008579FD">
          <w:delText>are the obtained solutions with</w:delText>
        </w:r>
        <w:r w:rsidR="00F72AD8" w:rsidDel="008579FD">
          <w:delText xml:space="preserve"> </w:delText>
        </w:r>
      </w:del>
      <w:r w:rsidR="00625D63">
        <w:t>(observe that standard non-reversible specifications are used in recent papers [27-33]</w:t>
      </w:r>
      <w:r w:rsidR="00B2279C">
        <w:t>, and we need reversible functions such as specified by permutations)</w:t>
      </w:r>
      <w:r w:rsidR="00625D63">
        <w:t xml:space="preserve">. </w:t>
      </w:r>
      <w:r w:rsidR="00814F29">
        <w:t>In any case, at this time MMD</w:t>
      </w:r>
      <w:r w:rsidR="00A776E2" w:rsidRPr="009A0611">
        <w:t xml:space="preserve"> program is the current benchmark for the evaluation of programs for </w:t>
      </w:r>
      <w:r w:rsidR="00A776E2" w:rsidRPr="00625D63">
        <w:rPr>
          <w:u w:val="single"/>
        </w:rPr>
        <w:t>reversible circuit synthesis</w:t>
      </w:r>
      <w:r w:rsidRPr="00625D63">
        <w:rPr>
          <w:u w:val="single"/>
        </w:rPr>
        <w:t xml:space="preserve"> with no ancilla bits</w:t>
      </w:r>
      <w:r w:rsidR="00A776E2" w:rsidRPr="00625D63">
        <w:rPr>
          <w:u w:val="single"/>
        </w:rPr>
        <w:t>.</w:t>
      </w:r>
      <w:r w:rsidR="00A776E2" w:rsidRPr="009A0611">
        <w:t xml:space="preserve"> </w:t>
      </w:r>
      <w:r w:rsidR="00814F29">
        <w:t xml:space="preserve">A strong asset of the philosophy used in MMD, in contrast to those used in other programs is that MMD gives a warranty of convergence if the data is small enough for MMD to be able to keep them in memory. </w:t>
      </w:r>
      <w:r w:rsidR="00A776E2" w:rsidRPr="009A0611">
        <w:t xml:space="preserve">Due to </w:t>
      </w:r>
      <w:r w:rsidR="00814F29">
        <w:t>the known fact that the quality of MMD may be very low</w:t>
      </w:r>
      <w:r w:rsidR="00625D63">
        <w:t xml:space="preserve"> for functions where the exact minimal solution is known</w:t>
      </w:r>
      <w:r w:rsidR="00814F29">
        <w:t>,</w:t>
      </w:r>
      <w:r w:rsidR="00A776E2" w:rsidRPr="009A0611">
        <w:t xml:space="preserve"> several research groups are constantly attempting to improve </w:t>
      </w:r>
      <w:r w:rsidR="00625D63">
        <w:t xml:space="preserve">on </w:t>
      </w:r>
      <w:r w:rsidR="00A776E2">
        <w:t>th</w:t>
      </w:r>
      <w:r w:rsidR="00625D63">
        <w:t>e MMD</w:t>
      </w:r>
      <w:r w:rsidR="00A776E2" w:rsidRPr="009A0611">
        <w:t xml:space="preserve"> algorithm.  Agrawal and Jha’s algorithm </w:t>
      </w:r>
      <w:r w:rsidR="00A776E2">
        <w:t>[</w:t>
      </w:r>
      <w:r>
        <w:t>1,6</w:t>
      </w:r>
      <w:r w:rsidR="00A776E2">
        <w:t xml:space="preserve">] </w:t>
      </w:r>
      <w:r w:rsidR="00A776E2" w:rsidRPr="009A0611">
        <w:t xml:space="preserve">uses the number of terms in the Positive Polarity Reed-Muller (PPRM) expansion of synthesized functions as </w:t>
      </w:r>
      <w:r>
        <w:t>its cost function</w:t>
      </w:r>
      <w:r w:rsidR="00625D63">
        <w:t>. As P</w:t>
      </w:r>
      <w:r w:rsidR="00814F29">
        <w:t>PRM can be stored by an expression that is shorter than 2</w:t>
      </w:r>
      <w:r w:rsidR="00814F29" w:rsidRPr="00814F29">
        <w:rPr>
          <w:vertAlign w:val="superscript"/>
        </w:rPr>
        <w:t>n</w:t>
      </w:r>
      <w:r w:rsidR="00814F29">
        <w:rPr>
          <w:vertAlign w:val="superscript"/>
        </w:rPr>
        <w:t xml:space="preserve"> </w:t>
      </w:r>
      <w:r w:rsidR="00814F29" w:rsidRPr="00814F29">
        <w:t xml:space="preserve">their algorithm </w:t>
      </w:r>
      <w:r w:rsidR="00814F29">
        <w:t xml:space="preserve">could in theory </w:t>
      </w:r>
      <w:r w:rsidR="00625D63">
        <w:t>minimize</w:t>
      </w:r>
      <w:r w:rsidR="00814F29">
        <w:t xml:space="preserve"> larger functions</w:t>
      </w:r>
      <w:r w:rsidR="00625D63">
        <w:t>. On the other hand this algorithm</w:t>
      </w:r>
      <w:r w:rsidR="00814F29">
        <w:t xml:space="preserve"> </w:t>
      </w:r>
      <w:del w:id="75" w:author="Maher Hawash" w:date="2010-02-13T12:12:00Z">
        <w:r w:rsidR="00814F29" w:rsidDel="008579FD">
          <w:delText xml:space="preserve">needs </w:delText>
        </w:r>
      </w:del>
      <w:ins w:id="76" w:author="Maher Hawash" w:date="2010-02-13T12:12:00Z">
        <w:r w:rsidR="008579FD">
          <w:t xml:space="preserve">has </w:t>
        </w:r>
      </w:ins>
      <w:r w:rsidR="00814F29">
        <w:t xml:space="preserve">to store </w:t>
      </w:r>
      <w:del w:id="77" w:author="Maher Hawash" w:date="2010-02-13T12:12:00Z">
        <w:r w:rsidR="00814F29" w:rsidDel="008579FD">
          <w:delText>not one PPRM eq</w:delText>
        </w:r>
        <w:r w:rsidR="00E449DD" w:rsidDel="008579FD">
          <w:delText xml:space="preserve">uation but </w:delText>
        </w:r>
      </w:del>
      <w:r w:rsidR="00E449DD">
        <w:t xml:space="preserve">many </w:t>
      </w:r>
      <w:ins w:id="78" w:author="Maher Hawash" w:date="2010-02-13T12:13:00Z">
        <w:r w:rsidR="008579FD">
          <w:t xml:space="preserve">PPRM equations </w:t>
        </w:r>
      </w:ins>
      <w:r w:rsidR="00E449DD">
        <w:t xml:space="preserve">as it </w:t>
      </w:r>
      <w:ins w:id="79" w:author="Maher Hawash" w:date="2010-02-13T12:13:00Z">
        <w:r w:rsidR="008579FD">
          <w:t xml:space="preserve">represents </w:t>
        </w:r>
      </w:ins>
      <w:del w:id="80" w:author="Maher Hawash" w:date="2010-02-13T12:13:00Z">
        <w:r w:rsidR="00E449DD" w:rsidDel="008579FD">
          <w:delText xml:space="preserve">is </w:delText>
        </w:r>
      </w:del>
      <w:r w:rsidR="00E449DD">
        <w:t>a tree-</w:t>
      </w:r>
      <w:r w:rsidR="00814F29">
        <w:t xml:space="preserve">search algorithm. </w:t>
      </w:r>
      <w:r w:rsidR="00625D63">
        <w:t xml:space="preserve">Also, non-factorized PPRMs may be in many cases of similar complexity to truth tables, for instance for function </w:t>
      </w:r>
      <w:r w:rsidR="00625D63" w:rsidRPr="00625D63">
        <w:rPr>
          <w:i/>
        </w:rPr>
        <w:t>f=a’b’c’d’.</w:t>
      </w:r>
      <w:r w:rsidR="00625D63">
        <w:t xml:space="preserve"> Some of the</w:t>
      </w:r>
      <w:r w:rsidR="00814F29">
        <w:t xml:space="preserve"> </w:t>
      </w:r>
      <w:r w:rsidR="00713B76">
        <w:t xml:space="preserve">algorithm </w:t>
      </w:r>
      <w:r w:rsidR="00814F29">
        <w:t>variants</w:t>
      </w:r>
      <w:r w:rsidR="00625D63">
        <w:t xml:space="preserve"> </w:t>
      </w:r>
      <w:r w:rsidR="00713B76">
        <w:t>from [1,3,7,9]</w:t>
      </w:r>
      <w:r w:rsidR="00814F29">
        <w:t xml:space="preserve"> have trouble with convergence and there is a trade-off between provable convergence and size of circuits that can be minimized. A challenge thus still exist</w:t>
      </w:r>
      <w:r w:rsidR="00E449DD">
        <w:t>s</w:t>
      </w:r>
      <w:r w:rsidR="00814F29">
        <w:t xml:space="preserve"> to create an algorithm that c</w:t>
      </w:r>
      <w:r w:rsidR="00713B76">
        <w:t>ould</w:t>
      </w:r>
      <w:r w:rsidR="00814F29">
        <w:t xml:space="preserve"> trade-off quality for time, </w:t>
      </w:r>
      <w:r w:rsidR="00713B76">
        <w:t xml:space="preserve">but </w:t>
      </w:r>
      <w:r w:rsidR="00814F29">
        <w:t>with</w:t>
      </w:r>
      <w:r w:rsidR="00713B76">
        <w:t xml:space="preserve"> a provable </w:t>
      </w:r>
      <w:r w:rsidR="00814F29">
        <w:t>convergence</w:t>
      </w:r>
      <w:r w:rsidR="00713B76">
        <w:t xml:space="preserve"> for every function</w:t>
      </w:r>
      <w:r w:rsidR="00814F29">
        <w:t>. In this paper we will present such an algorithm.</w:t>
      </w:r>
    </w:p>
    <w:p w:rsidR="00A776E2" w:rsidRPr="009A0611" w:rsidRDefault="00814F29" w:rsidP="00713B76">
      <w:pPr>
        <w:ind w:left="90"/>
        <w:jc w:val="both"/>
      </w:pPr>
      <w:r>
        <w:t xml:space="preserve">After many </w:t>
      </w:r>
      <w:r w:rsidR="00713B76">
        <w:t xml:space="preserve">failed </w:t>
      </w:r>
      <w:r>
        <w:t>attempts at</w:t>
      </w:r>
      <w:r w:rsidR="00713B76">
        <w:t xml:space="preserve"> creating better minimizers based on</w:t>
      </w:r>
      <w:r>
        <w:t xml:space="preserve"> other search strategies</w:t>
      </w:r>
      <w:r w:rsidR="00713B76">
        <w:t xml:space="preserve"> </w:t>
      </w:r>
      <w:r w:rsidR="00713B76">
        <w:lastRenderedPageBreak/>
        <w:t>[2,13,24,26]</w:t>
      </w:r>
      <w:r>
        <w:t xml:space="preserve">, we decided to improve MMD. </w:t>
      </w:r>
      <w:r w:rsidR="00E24BDB">
        <w:t xml:space="preserve">The main weakness of MMD is that it is limited to functions of the size that their truth table (exponential size) can fit </w:t>
      </w:r>
      <w:del w:id="81" w:author="Maher Hawash" w:date="2010-02-13T12:14:00Z">
        <w:r w:rsidR="00E24BDB" w:rsidDel="008579FD">
          <w:delText xml:space="preserve">into the </w:delText>
        </w:r>
      </w:del>
      <w:ins w:id="82" w:author="Maher Hawash" w:date="2010-02-13T12:14:00Z">
        <w:r w:rsidR="008579FD">
          <w:t xml:space="preserve">in </w:t>
        </w:r>
      </w:ins>
      <w:r w:rsidR="00E24BDB">
        <w:t>memory. This limits</w:t>
      </w:r>
      <w:r w:rsidR="008A3DD6">
        <w:t xml:space="preserve"> practically </w:t>
      </w:r>
      <w:r w:rsidR="009A24AC">
        <w:t>MMD</w:t>
      </w:r>
      <w:ins w:id="83" w:author="Maher Hawash" w:date="2010-02-13T12:14:00Z">
        <w:r w:rsidR="008579FD">
          <w:t>'s</w:t>
        </w:r>
      </w:ins>
      <w:r w:rsidR="008A3DD6">
        <w:t xml:space="preserve"> approach</w:t>
      </w:r>
      <w:r w:rsidR="00E24BDB">
        <w:t xml:space="preserve"> to about 13 variables. </w:t>
      </w:r>
      <w:r w:rsidR="008A3DD6">
        <w:t xml:space="preserve">Because of its </w:t>
      </w:r>
      <w:r w:rsidR="008A3DD6" w:rsidRPr="00713B76">
        <w:rPr>
          <w:u w:val="single"/>
        </w:rPr>
        <w:t>design</w:t>
      </w:r>
      <w:r w:rsidR="00713B76">
        <w:t xml:space="preserve"> </w:t>
      </w:r>
      <w:r w:rsidR="00713B76" w:rsidRPr="00713B76">
        <w:rPr>
          <w:u w:val="single"/>
        </w:rPr>
        <w:t>principle</w:t>
      </w:r>
      <w:r w:rsidR="008A3DD6">
        <w:t>, e</w:t>
      </w:r>
      <w:r w:rsidR="00E24BDB">
        <w:t>ven with big speed penalty MMD just cannot minimize larger functions.</w:t>
      </w:r>
      <w:r>
        <w:t xml:space="preserve"> Thus </w:t>
      </w:r>
      <w:r w:rsidR="00713B76">
        <w:t>an improved algorithm</w:t>
      </w:r>
      <w:r>
        <w:t xml:space="preserve"> has to use </w:t>
      </w:r>
      <w:r w:rsidR="00713B76">
        <w:t>an entirely different</w:t>
      </w:r>
      <w:r>
        <w:t xml:space="preserve"> representation. When it was decided to use an internal representation other than a truth table or a spectrum </w:t>
      </w:r>
      <w:r w:rsidR="008A3DD6">
        <w:t>with 2</w:t>
      </w:r>
      <w:r w:rsidR="008A3DD6" w:rsidRPr="008A3DD6">
        <w:rPr>
          <w:vertAlign w:val="superscript"/>
        </w:rPr>
        <w:t>n</w:t>
      </w:r>
      <w:r w:rsidR="008A3DD6">
        <w:t xml:space="preserve"> minterms</w:t>
      </w:r>
      <w:ins w:id="84" w:author="Maher Hawash" w:date="2010-02-13T12:15:00Z">
        <w:r w:rsidR="008579FD">
          <w:t>,</w:t>
        </w:r>
      </w:ins>
      <w:r w:rsidR="00E24BDB">
        <w:t xml:space="preserve"> </w:t>
      </w:r>
      <w:r>
        <w:t xml:space="preserve">the problem </w:t>
      </w:r>
      <w:r w:rsidR="00713B76">
        <w:t>wa</w:t>
      </w:r>
      <w:r>
        <w:t xml:space="preserve">s </w:t>
      </w:r>
      <w:r w:rsidR="00713B76">
        <w:t>“</w:t>
      </w:r>
      <w:r>
        <w:t>what is the best representation that would still guarantee  convergence</w:t>
      </w:r>
      <w:r w:rsidR="00713B76">
        <w:t>?”</w:t>
      </w:r>
      <w:del w:id="85" w:author="Maher Hawash" w:date="2010-02-13T12:15:00Z">
        <w:r w:rsidDel="008579FD">
          <w:delText>.</w:delText>
        </w:r>
      </w:del>
      <w:r>
        <w:t xml:space="preserve"> Kerntopf used a new type of decision diagrams but </w:t>
      </w:r>
      <w:del w:id="86" w:author="Maher Hawash" w:date="2010-02-13T12:15:00Z">
        <w:r w:rsidDel="008579FD">
          <w:delText xml:space="preserve">he </w:delText>
        </w:r>
      </w:del>
      <w:r>
        <w:t>did not prove the convergence and</w:t>
      </w:r>
      <w:ins w:id="87" w:author="Maher Hawash" w:date="2010-02-13T12:15:00Z">
        <w:r w:rsidR="008579FD">
          <w:t xml:space="preserve">, as a result, </w:t>
        </w:r>
      </w:ins>
      <w:del w:id="88" w:author="Maher Hawash" w:date="2010-02-13T12:15:00Z">
        <w:r w:rsidDel="008579FD">
          <w:delText xml:space="preserve"> </w:delText>
        </w:r>
      </w:del>
      <w:r w:rsidR="00713B76">
        <w:t xml:space="preserve">his </w:t>
      </w:r>
      <w:r>
        <w:t xml:space="preserve">method </w:t>
      </w:r>
      <w:ins w:id="89" w:author="Maher Hawash" w:date="2010-02-13T12:15:00Z">
        <w:r w:rsidR="008579FD">
          <w:t xml:space="preserve">only </w:t>
        </w:r>
      </w:ins>
      <w:r>
        <w:t xml:space="preserve">worked </w:t>
      </w:r>
      <w:del w:id="90" w:author="Maher Hawash" w:date="2010-02-13T12:16:00Z">
        <w:r w:rsidDel="008579FD">
          <w:delText xml:space="preserve">only </w:delText>
        </w:r>
      </w:del>
      <w:r>
        <w:t xml:space="preserve">for 3 variables. </w:t>
      </w:r>
      <w:r w:rsidR="00111E0B">
        <w:t>In unpublished research we used ESOPs and FPRMs rather than PPRM but we were not able to find a heuristic that would work better than the variants from [1,3,7</w:t>
      </w:r>
      <w:r w:rsidR="00713B76">
        <w:t>,9</w:t>
      </w:r>
      <w:r w:rsidR="00111E0B">
        <w:t>]. O</w:t>
      </w:r>
      <w:r w:rsidR="00A776E2">
        <w:t>ther</w:t>
      </w:r>
      <w:r w:rsidR="00A776E2" w:rsidRPr="009A0611">
        <w:t xml:space="preserve"> cascade</w:t>
      </w:r>
      <w:r w:rsidR="00A776E2">
        <w:t xml:space="preserve"> type</w:t>
      </w:r>
      <w:r w:rsidR="00A776E2" w:rsidRPr="009A0611">
        <w:t>s have been also proposed in the newer versions of composition-based search approaches [</w:t>
      </w:r>
      <w:r w:rsidR="00111E0B">
        <w:t xml:space="preserve">11,23,24,2] but there were troubles with either </w:t>
      </w:r>
      <w:ins w:id="91" w:author="Maher Hawash" w:date="2010-02-13T12:17:00Z">
        <w:r w:rsidR="008579FD">
          <w:t xml:space="preserve">the </w:t>
        </w:r>
      </w:ins>
      <w:r w:rsidR="00111E0B">
        <w:t xml:space="preserve">size of solutions or convergence.  </w:t>
      </w:r>
      <w:r w:rsidR="0068664D">
        <w:t>Here we present a search method that is both convergent</w:t>
      </w:r>
      <w:ins w:id="92" w:author="Maher Hawash" w:date="2010-02-13T12:17:00Z">
        <w:r w:rsidR="008579FD">
          <w:t>,</w:t>
        </w:r>
      </w:ins>
      <w:r w:rsidR="0068664D">
        <w:t xml:space="preserve"> </w:t>
      </w:r>
      <w:del w:id="93" w:author="Maher Hawash" w:date="2010-02-13T12:17:00Z">
        <w:r w:rsidR="0068664D" w:rsidDel="008579FD">
          <w:delText xml:space="preserve">and </w:delText>
        </w:r>
      </w:del>
      <w:r w:rsidR="0068664D">
        <w:t>allows for synthesis of large functions</w:t>
      </w:r>
      <w:ins w:id="94" w:author="Maher Hawash" w:date="2010-02-13T12:17:00Z">
        <w:r w:rsidR="008579FD">
          <w:t>, and produces near minimal solutions</w:t>
        </w:r>
      </w:ins>
      <w:r w:rsidR="0068664D">
        <w:t>.</w:t>
      </w:r>
      <w:r w:rsidR="00713B76">
        <w:t xml:space="preserve"> This algorithm </w:t>
      </w:r>
      <w:r w:rsidR="00111E0B">
        <w:t>includes variants which are various  generalizations of MMD.</w:t>
      </w:r>
    </w:p>
    <w:p w:rsidR="00094BF5" w:rsidRPr="005D3DF1" w:rsidRDefault="00094BF5" w:rsidP="00713B76">
      <w:pPr>
        <w:ind w:firstLine="90"/>
        <w:jc w:val="both"/>
        <w:rPr>
          <w:b/>
        </w:rPr>
      </w:pPr>
      <w:r w:rsidRPr="005D3DF1">
        <w:rPr>
          <w:b/>
        </w:rPr>
        <w:t>2. Explanation of the</w:t>
      </w:r>
      <w:r w:rsidR="005D3DF1">
        <w:rPr>
          <w:b/>
        </w:rPr>
        <w:t xml:space="preserve"> </w:t>
      </w:r>
      <w:r w:rsidRPr="005D3DF1">
        <w:rPr>
          <w:b/>
        </w:rPr>
        <w:t>main idea of MMD</w:t>
      </w:r>
    </w:p>
    <w:p w:rsidR="00713B76" w:rsidRPr="005D3DF1" w:rsidRDefault="00713B76" w:rsidP="00A405FF">
      <w:pPr>
        <w:ind w:left="90"/>
        <w:jc w:val="both"/>
      </w:pPr>
      <w:r w:rsidRPr="005D3DF1">
        <w:t>To make the paper self-contained we give a brief overview of MMD.</w:t>
      </w:r>
      <w:r w:rsidR="00E449DD">
        <w:t xml:space="preserve"> More in [4,14-22].</w:t>
      </w:r>
    </w:p>
    <w:p w:rsidR="00B712A3" w:rsidRDefault="00B712A3" w:rsidP="00A405FF">
      <w:pPr>
        <w:ind w:left="90"/>
        <w:jc w:val="both"/>
      </w:pPr>
      <w:r>
        <w:t xml:space="preserve">The main idea of all algorithms for reversible circuits synthesis of type T1 is to transform </w:t>
      </w:r>
      <w:del w:id="95" w:author="Maher Hawash" w:date="2010-02-13T13:13:00Z">
        <w:r w:rsidRPr="009A0611" w:rsidDel="00B82F0F">
          <w:delText>step</w:delText>
        </w:r>
      </w:del>
      <w:ins w:id="96" w:author="Maher Hawash" w:date="2010-02-13T13:13:00Z">
        <w:r w:rsidR="00B82F0F">
          <w:t>bit</w:t>
        </w:r>
      </w:ins>
      <w:r w:rsidRPr="009A0611">
        <w:t>-by-</w:t>
      </w:r>
      <w:del w:id="97" w:author="Maher Hawash" w:date="2010-02-13T13:14:00Z">
        <w:r w:rsidRPr="009A0611" w:rsidDel="00B82F0F">
          <w:delText xml:space="preserve">step </w:delText>
        </w:r>
      </w:del>
      <w:ins w:id="98" w:author="Maher Hawash" w:date="2010-02-13T13:14:00Z">
        <w:r w:rsidR="00B82F0F">
          <w:t xml:space="preserve">bit </w:t>
        </w:r>
      </w:ins>
      <w:r w:rsidRPr="009A0611">
        <w:t xml:space="preserve">a reversible function to its identity function. </w:t>
      </w:r>
    </w:p>
    <w:p w:rsidR="00094BF5" w:rsidRDefault="00713B76" w:rsidP="005D3DF1">
      <w:pPr>
        <w:jc w:val="both"/>
        <w:rPr>
          <w:ins w:id="99" w:author="Maher Hawash" w:date="2010-02-14T15:50:00Z"/>
        </w:rPr>
      </w:pPr>
      <w:r w:rsidRPr="005D3DF1">
        <w:rPr>
          <w:u w:val="single"/>
        </w:rPr>
        <w:t xml:space="preserve"> </w:t>
      </w:r>
      <w:r w:rsidR="00094BF5" w:rsidRPr="005D3DF1">
        <w:rPr>
          <w:u w:val="single"/>
        </w:rPr>
        <w:t>Example 2.1.</w:t>
      </w:r>
      <w:r w:rsidRPr="005D3DF1">
        <w:rPr>
          <w:u w:val="single"/>
        </w:rPr>
        <w:t xml:space="preserve"> </w:t>
      </w:r>
      <w:r w:rsidRPr="005D3DF1">
        <w:t xml:space="preserve">Fig. </w:t>
      </w:r>
      <w:r w:rsidR="00094BF5" w:rsidRPr="005D3DF1">
        <w:t xml:space="preserve">2.1 </w:t>
      </w:r>
      <w:del w:id="100" w:author="Maher Hawash" w:date="2010-02-13T13:15:00Z">
        <w:r w:rsidR="00094BF5" w:rsidRPr="005D3DF1" w:rsidDel="00B82F0F">
          <w:delText xml:space="preserve">explains </w:delText>
        </w:r>
      </w:del>
      <w:ins w:id="101" w:author="Maher Hawash" w:date="2010-02-13T13:15:00Z">
        <w:r w:rsidR="00B82F0F">
          <w:t>illustrates</w:t>
        </w:r>
        <w:r w:rsidR="00B82F0F" w:rsidRPr="005D3DF1">
          <w:t xml:space="preserve"> </w:t>
        </w:r>
      </w:ins>
      <w:r w:rsidR="00094BF5" w:rsidRPr="005D3DF1">
        <w:t xml:space="preserve">the basic flow of MMD algorithm. The first column </w:t>
      </w:r>
      <w:del w:id="102" w:author="Maher Hawash" w:date="2010-02-13T13:16:00Z">
        <w:r w:rsidR="00094BF5" w:rsidRPr="005D3DF1" w:rsidDel="00B82F0F">
          <w:delText xml:space="preserve">are </w:delText>
        </w:r>
      </w:del>
      <w:ins w:id="103" w:author="Maher Hawash" w:date="2010-02-13T13:16:00Z">
        <w:r w:rsidR="00B82F0F">
          <w:t>lists</w:t>
        </w:r>
        <w:r w:rsidR="00B82F0F" w:rsidRPr="005D3DF1">
          <w:t xml:space="preserve"> </w:t>
        </w:r>
      </w:ins>
      <w:r w:rsidR="00094BF5" w:rsidRPr="005D3DF1">
        <w:t xml:space="preserve">all </w:t>
      </w:r>
      <w:ins w:id="104" w:author="Maher Hawash" w:date="2010-02-13T13:16:00Z">
        <w:r w:rsidR="00B82F0F">
          <w:t xml:space="preserve">input </w:t>
        </w:r>
      </w:ins>
      <w:r w:rsidR="00094BF5" w:rsidRPr="005D3DF1">
        <w:t xml:space="preserve">minterms of the function in the </w:t>
      </w:r>
      <w:del w:id="105" w:author="Maher Hawash" w:date="2010-02-13T13:16:00Z">
        <w:r w:rsidR="00094BF5" w:rsidRPr="005D3DF1" w:rsidDel="00B82F0F">
          <w:delText xml:space="preserve">order of </w:delText>
        </w:r>
      </w:del>
      <w:r w:rsidR="00094BF5" w:rsidRPr="005D3DF1">
        <w:t xml:space="preserve">natural </w:t>
      </w:r>
      <w:del w:id="106" w:author="Maher Hawash" w:date="2010-02-13T13:17:00Z">
        <w:r w:rsidR="00094BF5" w:rsidRPr="005D3DF1" w:rsidDel="00B82F0F">
          <w:delText xml:space="preserve">number </w:delText>
        </w:r>
      </w:del>
      <w:ins w:id="107" w:author="Maher Hawash" w:date="2010-02-13T13:17:00Z">
        <w:r w:rsidR="00B82F0F">
          <w:t>numerical order</w:t>
        </w:r>
      </w:ins>
      <w:r w:rsidR="00094BF5" w:rsidRPr="005D3DF1">
        <w:t>(linear)</w:t>
      </w:r>
      <w:del w:id="108" w:author="Maher Hawash" w:date="2010-02-13T13:17:00Z">
        <w:r w:rsidR="00094BF5" w:rsidRPr="005D3DF1" w:rsidDel="00B82F0F">
          <w:delText xml:space="preserve"> ordering</w:delText>
        </w:r>
      </w:del>
      <w:r w:rsidR="00094BF5" w:rsidRPr="005D3DF1">
        <w:t xml:space="preserve">: 0, 1, 2, 3, etc. The second column in </w:t>
      </w:r>
      <w:r w:rsidRPr="005D3DF1">
        <w:t xml:space="preserve">Fig. </w:t>
      </w:r>
      <w:r w:rsidR="00094BF5" w:rsidRPr="005D3DF1">
        <w:t xml:space="preserve">2.1 </w:t>
      </w:r>
      <w:del w:id="109" w:author="Maher Hawash" w:date="2010-02-13T13:17:00Z">
        <w:r w:rsidR="00094BF5" w:rsidRPr="005D3DF1" w:rsidDel="00B82F0F">
          <w:delText xml:space="preserve">are </w:delText>
        </w:r>
      </w:del>
      <w:ins w:id="110" w:author="Maher Hawash" w:date="2010-02-13T13:17:00Z">
        <w:r w:rsidR="00B82F0F">
          <w:t>lists</w:t>
        </w:r>
        <w:r w:rsidR="00B82F0F" w:rsidRPr="005D3DF1">
          <w:t xml:space="preserve"> </w:t>
        </w:r>
      </w:ins>
      <w:r w:rsidR="00094BF5" w:rsidRPr="005D3DF1">
        <w:t xml:space="preserve">values of the output vectors that correspond to the input vectors from the first column. For instance, </w:t>
      </w:r>
      <w:del w:id="111" w:author="Maher Hawash" w:date="2010-02-13T13:18:00Z">
        <w:r w:rsidR="00094BF5" w:rsidRPr="005D3DF1" w:rsidDel="00B82F0F">
          <w:delText>we see that</w:delText>
        </w:r>
      </w:del>
      <w:ins w:id="112" w:author="Maher Hawash" w:date="2010-02-13T13:18:00Z">
        <w:r w:rsidR="00B82F0F">
          <w:t xml:space="preserve">that the input </w:t>
        </w:r>
      </w:ins>
      <w:ins w:id="113" w:author="Maher Hawash" w:date="2010-02-13T13:19:00Z">
        <w:r w:rsidR="00B82F0F">
          <w:t>min</w:t>
        </w:r>
      </w:ins>
      <w:ins w:id="114" w:author="Maher Hawash" w:date="2010-02-13T13:18:00Z">
        <w:r w:rsidR="00B82F0F">
          <w:t>term</w:t>
        </w:r>
      </w:ins>
      <w:r w:rsidR="00094BF5" w:rsidRPr="005D3DF1">
        <w:t xml:space="preserve">  a’ </w:t>
      </w:r>
      <w:r w:rsidR="00094BF5" w:rsidRPr="005D3DF1">
        <w:lastRenderedPageBreak/>
        <w:t>b’ c’ = 000 is mapped to</w:t>
      </w:r>
      <w:ins w:id="115" w:author="Maher Hawash" w:date="2010-02-13T13:18:00Z">
        <w:r w:rsidR="00B82F0F">
          <w:t xml:space="preserve"> the output </w:t>
        </w:r>
      </w:ins>
      <w:ins w:id="116" w:author="Maher Hawash" w:date="2010-02-13T13:19:00Z">
        <w:r w:rsidR="00B82F0F">
          <w:t>min</w:t>
        </w:r>
      </w:ins>
      <w:ins w:id="117" w:author="Maher Hawash" w:date="2010-02-13T13:18:00Z">
        <w:r w:rsidR="00B82F0F">
          <w:t>term</w:t>
        </w:r>
      </w:ins>
      <w:r w:rsidR="00094BF5" w:rsidRPr="005D3DF1">
        <w:t xml:space="preserve"> A’ B’ C’ = 000</w:t>
      </w:r>
      <w:ins w:id="118" w:author="Maher Hawash" w:date="2010-02-13T13:18:00Z">
        <w:r w:rsidR="00B82F0F">
          <w:t xml:space="preserve"> and </w:t>
        </w:r>
      </w:ins>
      <w:del w:id="119" w:author="Maher Hawash" w:date="2010-02-13T13:19:00Z">
        <w:r w:rsidR="00094BF5" w:rsidRPr="005D3DF1" w:rsidDel="00B82F0F">
          <w:delText xml:space="preserve">. Similarly minterm </w:delText>
        </w:r>
      </w:del>
      <w:ins w:id="120" w:author="Maher Hawash" w:date="2010-02-13T13:19:00Z">
        <w:r w:rsidR="00B82F0F">
          <w:t>input</w:t>
        </w:r>
        <w:r w:rsidR="00B82F0F" w:rsidRPr="005D3DF1">
          <w:t xml:space="preserve"> </w:t>
        </w:r>
      </w:ins>
      <w:r w:rsidR="00094BF5" w:rsidRPr="005D3DF1">
        <w:t xml:space="preserve">001 is mapped to </w:t>
      </w:r>
      <w:del w:id="121" w:author="Maher Hawash" w:date="2010-02-13T13:19:00Z">
        <w:r w:rsidR="00094BF5" w:rsidRPr="005D3DF1" w:rsidDel="00B82F0F">
          <w:delText xml:space="preserve">minterm </w:delText>
        </w:r>
      </w:del>
      <w:ins w:id="122" w:author="Maher Hawash" w:date="2010-02-13T13:19:00Z">
        <w:r w:rsidR="00B82F0F">
          <w:t>the output</w:t>
        </w:r>
        <w:r w:rsidR="00B82F0F" w:rsidRPr="005D3DF1">
          <w:t xml:space="preserve"> </w:t>
        </w:r>
        <w:r w:rsidR="00B82F0F">
          <w:t xml:space="preserve">minterm </w:t>
        </w:r>
      </w:ins>
      <w:r w:rsidR="00094BF5" w:rsidRPr="005D3DF1">
        <w:t xml:space="preserve">100. </w:t>
      </w:r>
      <w:del w:id="123" w:author="Maher Hawash" w:date="2010-02-13T13:19:00Z">
        <w:r w:rsidR="00094BF5" w:rsidRPr="005D3DF1" w:rsidDel="00B82F0F">
          <w:delText>The m</w:delText>
        </w:r>
      </w:del>
      <w:del w:id="124" w:author="Maher Hawash" w:date="2010-02-13T13:20:00Z">
        <w:r w:rsidR="00094BF5" w:rsidRPr="005D3DF1" w:rsidDel="00B82F0F">
          <w:delText xml:space="preserve">interm </w:delText>
        </w:r>
      </w:del>
      <w:del w:id="125" w:author="Maher Hawash" w:date="2010-02-13T13:19:00Z">
        <w:r w:rsidR="00094BF5" w:rsidRPr="005D3DF1" w:rsidDel="00B82F0F">
          <w:delText xml:space="preserve">that </w:delText>
        </w:r>
      </w:del>
      <w:del w:id="126" w:author="Maher Hawash" w:date="2010-02-13T13:20:00Z">
        <w:r w:rsidR="00094BF5" w:rsidRPr="005D3DF1" w:rsidDel="00B82F0F">
          <w:delText xml:space="preserve">maps to itself , like 000 </w:delText>
        </w:r>
        <w:r w:rsidR="00094BF5" w:rsidRPr="005D3DF1" w:rsidDel="00B82F0F">
          <w:sym w:font="Wingdings" w:char="F0E0"/>
        </w:r>
        <w:r w:rsidR="00094BF5" w:rsidRPr="005D3DF1" w:rsidDel="00B82F0F">
          <w:delText xml:space="preserve"> 000 is called the  </w:delText>
        </w:r>
        <w:r w:rsidR="00094BF5" w:rsidRPr="005D3DF1" w:rsidDel="00B82F0F">
          <w:rPr>
            <w:u w:val="single"/>
          </w:rPr>
          <w:delText>s</w:delText>
        </w:r>
      </w:del>
      <w:ins w:id="127" w:author="Maher Hawash" w:date="2010-02-13T13:20:00Z">
        <w:r w:rsidR="00B82F0F">
          <w:t>S</w:t>
        </w:r>
      </w:ins>
      <w:r w:rsidR="00094BF5" w:rsidRPr="005D3DF1">
        <w:rPr>
          <w:u w:val="single"/>
        </w:rPr>
        <w:t>elf-mapping minterm</w:t>
      </w:r>
      <w:ins w:id="128" w:author="Maher Hawash" w:date="2010-02-13T13:20:00Z">
        <w:r w:rsidR="00B82F0F">
          <w:rPr>
            <w:u w:val="single"/>
          </w:rPr>
          <w:t xml:space="preserve"> </w:t>
        </w:r>
        <w:r w:rsidR="00B82F0F">
          <w:t xml:space="preserve"> are minterms with </w:t>
        </w:r>
      </w:ins>
      <w:ins w:id="129" w:author="Maher Hawash" w:date="2010-02-14T15:55:00Z">
        <w:r w:rsidR="00B2157B">
          <w:t>matching</w:t>
        </w:r>
      </w:ins>
      <w:ins w:id="130" w:author="Maher Hawash" w:date="2010-02-13T13:20:00Z">
        <w:r w:rsidR="00B82F0F">
          <w:t xml:space="preserve"> input and output values</w:t>
        </w:r>
      </w:ins>
      <w:ins w:id="131" w:author="Maher Hawash" w:date="2010-02-13T13:21:00Z">
        <w:r w:rsidR="00B82F0F">
          <w:t xml:space="preserve"> (e.g., minterm </w:t>
        </w:r>
      </w:ins>
      <w:ins w:id="132" w:author="Maher Hawash" w:date="2010-02-14T16:27:00Z">
        <w:r w:rsidR="00FC0050">
          <w:t>000</w:t>
        </w:r>
      </w:ins>
      <w:ins w:id="133" w:author="Maher Hawash" w:date="2010-02-13T13:21:00Z">
        <w:r w:rsidR="00B82F0F">
          <w:t>)</w:t>
        </w:r>
      </w:ins>
      <w:del w:id="134" w:author="Maher Hawash" w:date="2010-02-13T13:21:00Z">
        <w:r w:rsidR="00094BF5" w:rsidRPr="005D3DF1" w:rsidDel="00B82F0F">
          <w:delText xml:space="preserve">. As we see in Table from </w:delText>
        </w:r>
        <w:r w:rsidRPr="005D3DF1" w:rsidDel="00B82F0F">
          <w:delText xml:space="preserve">Fig. </w:delText>
        </w:r>
        <w:r w:rsidR="00094BF5" w:rsidRPr="005D3DF1" w:rsidDel="00B82F0F">
          <w:delText>2.1 minterm 111 is also a self-mapping minterm.</w:delText>
        </w:r>
      </w:del>
      <w:r w:rsidR="00094BF5" w:rsidRPr="005D3DF1">
        <w:t xml:space="preserve"> </w:t>
      </w:r>
      <w:ins w:id="135" w:author="Maher Hawash" w:date="2010-02-14T15:55:00Z">
        <w:r w:rsidR="00B2157B">
          <w:t xml:space="preserve">The synthesis process </w:t>
        </w:r>
      </w:ins>
      <w:ins w:id="136" w:author="Maher Hawash" w:date="2010-02-14T15:56:00Z">
        <w:r w:rsidR="00B2157B">
          <w:t xml:space="preserve">applies </w:t>
        </w:r>
      </w:ins>
      <w:ins w:id="137" w:author="Maher Hawash" w:date="2010-02-14T15:55:00Z">
        <w:r w:rsidR="00B2157B">
          <w:t>successive gates to the output column (ABC)</w:t>
        </w:r>
      </w:ins>
      <w:ins w:id="138" w:author="Maher Hawash" w:date="2010-02-14T15:57:00Z">
        <w:r w:rsidR="00B2157B">
          <w:t>, bit-by-bit,</w:t>
        </w:r>
      </w:ins>
      <w:ins w:id="139" w:author="Maher Hawash" w:date="2010-02-14T15:56:00Z">
        <w:r w:rsidR="00B2157B">
          <w:t xml:space="preserve"> </w:t>
        </w:r>
      </w:ins>
      <w:ins w:id="140" w:author="Maher Hawash" w:date="2010-02-14T15:57:00Z">
        <w:r w:rsidR="00B2157B">
          <w:t xml:space="preserve">to </w:t>
        </w:r>
        <w:r w:rsidR="00901869">
          <w:t xml:space="preserve">generate the </w:t>
        </w:r>
      </w:ins>
      <w:ins w:id="141" w:author="Maher Hawash" w:date="2010-02-14T15:58:00Z">
        <w:r w:rsidR="00901869">
          <w:t xml:space="preserve">corresponding minterm of the input column (abc).  </w:t>
        </w:r>
      </w:ins>
      <w:ins w:id="142" w:author="Maher Hawash" w:date="2010-02-14T16:27:00Z">
        <w:r w:rsidR="00FC0050">
          <w:t xml:space="preserve"> </w:t>
        </w:r>
      </w:ins>
      <w:del w:id="143" w:author="Maher Hawash" w:date="2010-02-13T13:21:00Z">
        <w:r w:rsidR="00094BF5" w:rsidRPr="005D3DF1" w:rsidDel="00B82F0F">
          <w:delText>The next c</w:delText>
        </w:r>
      </w:del>
      <w:del w:id="144" w:author="Maher Hawash" w:date="2010-02-14T16:27:00Z">
        <w:r w:rsidR="00094BF5" w:rsidRPr="005D3DF1" w:rsidDel="00FC0050">
          <w:delText>olumns represent the results of applying successive gates to the output minterms. The synthesis process is thus executed from outputs to inputs.</w:delText>
        </w:r>
      </w:del>
      <w:r w:rsidR="00094BF5" w:rsidRPr="005D3DF1">
        <w:t xml:space="preserve">  Recall that Toffoli (Feynman) gates</w:t>
      </w:r>
      <w:r w:rsidR="00E449DD">
        <w:t xml:space="preserve"> are used</w:t>
      </w:r>
      <w:r w:rsidR="00094BF5" w:rsidRPr="005D3DF1">
        <w:t xml:space="preserve"> that are self-inverse gates (M</w:t>
      </w:r>
      <w:r w:rsidR="00094BF5" w:rsidRPr="005D3DF1">
        <w:rPr>
          <w:vertAlign w:val="superscript"/>
        </w:rPr>
        <w:t xml:space="preserve">-1 </w:t>
      </w:r>
      <w:r w:rsidR="00094BF5" w:rsidRPr="005D3DF1">
        <w:t xml:space="preserve">= M), so they process information the same way from inputs to outputs and from outputs to inputs. The MMD algorithm shown here is thus the “backward searching” or “output to input searching” algorithm. </w:t>
      </w:r>
      <w:ins w:id="145" w:author="Maher Hawash" w:date="2010-02-14T16:28:00Z">
        <w:r w:rsidR="00FC0050">
          <w:t xml:space="preserve"> </w:t>
        </w:r>
      </w:ins>
      <w:ins w:id="146" w:author="Maher Hawash" w:date="2010-02-14T16:29:00Z">
        <w:r w:rsidR="00FC0050">
          <w:t xml:space="preserve">Since the first minterm is self-mapping, MMD skips to the second minterm applying a </w:t>
        </w:r>
      </w:ins>
      <w:ins w:id="147" w:author="Maher Hawash" w:date="2010-02-14T16:30:00Z">
        <w:r w:rsidR="00FC0050">
          <w:t>controlled-</w:t>
        </w:r>
      </w:ins>
      <w:ins w:id="148" w:author="Maher Hawash" w:date="2010-02-14T16:55:00Z">
        <w:r w:rsidR="00427DCB" w:rsidRPr="00427DCB">
          <w:t xml:space="preserve"> </w:t>
        </w:r>
        <w:r w:rsidR="00427DCB">
          <w:t xml:space="preserve">Feynman </w:t>
        </w:r>
      </w:ins>
      <w:ins w:id="149" w:author="Maher Hawash" w:date="2010-02-14T16:29:00Z">
        <w:r w:rsidR="00FC0050">
          <w:t xml:space="preserve">gate to </w:t>
        </w:r>
      </w:ins>
      <w:ins w:id="150" w:author="Maher Hawash" w:date="2010-02-14T16:30:00Z">
        <w:r w:rsidR="00FC0050">
          <w:rPr>
            <w:i/>
          </w:rPr>
          <w:t>bit c</w:t>
        </w:r>
        <w:r w:rsidR="00FC0050">
          <w:t xml:space="preserve">, shaded, conditional on </w:t>
        </w:r>
      </w:ins>
      <w:ins w:id="151" w:author="Maher Hawash" w:date="2010-02-14T16:31:00Z">
        <w:r w:rsidR="00FC0050">
          <w:rPr>
            <w:i/>
          </w:rPr>
          <w:t xml:space="preserve">bit a </w:t>
        </w:r>
        <w:r w:rsidR="00FC0050">
          <w:t xml:space="preserve">being set, underscored.   </w:t>
        </w:r>
      </w:ins>
      <w:r w:rsidR="00094BF5" w:rsidRPr="00FC0050">
        <w:rPr>
          <w:rPrChange w:id="152" w:author="Maher Hawash" w:date="2010-02-14T16:31:00Z">
            <w:rPr/>
          </w:rPrChange>
        </w:rPr>
        <w:t>After</w:t>
      </w:r>
      <w:r w:rsidR="00094BF5" w:rsidRPr="005D3DF1">
        <w:t xml:space="preserve"> </w:t>
      </w:r>
      <w:del w:id="153" w:author="Maher Hawash" w:date="2010-02-14T16:31:00Z">
        <w:r w:rsidR="00094BF5" w:rsidRPr="005D3DF1" w:rsidDel="00FC0050">
          <w:delText xml:space="preserve">applying </w:delText>
        </w:r>
      </w:del>
      <w:ins w:id="154" w:author="Maher Hawash" w:date="2010-02-14T16:31:00Z">
        <w:r w:rsidR="00FC0050">
          <w:t>the application</w:t>
        </w:r>
        <w:r w:rsidR="00FC0050" w:rsidRPr="005D3DF1">
          <w:t xml:space="preserve"> </w:t>
        </w:r>
      </w:ins>
      <w:r w:rsidR="00094BF5" w:rsidRPr="005D3DF1">
        <w:t>of each gate</w:t>
      </w:r>
      <w:ins w:id="155" w:author="Maher Hawash" w:date="2010-02-14T16:31:00Z">
        <w:r w:rsidR="00FC0050">
          <w:t>,</w:t>
        </w:r>
      </w:ins>
      <w:r w:rsidR="00094BF5" w:rsidRPr="005D3DF1">
        <w:t xml:space="preserve"> the </w:t>
      </w:r>
      <w:del w:id="156" w:author="Maher Hawash" w:date="2010-02-14T16:31:00Z">
        <w:r w:rsidR="00094BF5" w:rsidRPr="005D3DF1" w:rsidDel="00FC0050">
          <w:delText xml:space="preserve">column of </w:delText>
        </w:r>
      </w:del>
      <w:r w:rsidR="00094BF5" w:rsidRPr="005D3DF1">
        <w:t xml:space="preserve">output </w:t>
      </w:r>
      <w:ins w:id="157" w:author="Maher Hawash" w:date="2010-02-14T16:31:00Z">
        <w:r w:rsidR="00FC0050">
          <w:t xml:space="preserve">column </w:t>
        </w:r>
      </w:ins>
      <w:r w:rsidR="00094BF5" w:rsidRPr="005D3DF1">
        <w:t xml:space="preserve">minterms (of intermediate functions) </w:t>
      </w:r>
      <w:del w:id="158" w:author="Maher Hawash" w:date="2010-02-14T16:32:00Z">
        <w:r w:rsidR="00094BF5" w:rsidRPr="005D3DF1" w:rsidDel="00FC0050">
          <w:delText xml:space="preserve">should </w:delText>
        </w:r>
      </w:del>
      <w:r w:rsidR="00094BF5" w:rsidRPr="005D3DF1">
        <w:t>become more and more similar to the first column – the column of input vectors. The question is</w:t>
      </w:r>
      <w:r w:rsidR="00094BF5" w:rsidRPr="005D3DF1">
        <w:rPr>
          <w:i/>
        </w:rPr>
        <w:t xml:space="preserve"> “what does it mean to be more similar?</w:t>
      </w:r>
      <w:r w:rsidR="005D3DF1" w:rsidRPr="005D3DF1">
        <w:rPr>
          <w:i/>
        </w:rPr>
        <w:t>”</w:t>
      </w:r>
      <w:r w:rsidR="00094BF5" w:rsidRPr="005D3DF1">
        <w:rPr>
          <w:i/>
        </w:rPr>
        <w:t xml:space="preserve"> </w:t>
      </w:r>
      <w:r w:rsidR="00094BF5" w:rsidRPr="005D3DF1">
        <w:t xml:space="preserve">It is an advantage of general search methods that various measures of complexity or coincidence or similarity </w:t>
      </w:r>
      <w:r w:rsidR="005D3DF1" w:rsidRPr="005D3DF1">
        <w:t>have been</w:t>
      </w:r>
      <w:r w:rsidR="00094BF5" w:rsidRPr="005D3DF1">
        <w:t xml:space="preserve"> used</w:t>
      </w:r>
      <w:r w:rsidR="005D3DF1" w:rsidRPr="005D3DF1">
        <w:t xml:space="preserve"> [9,10,11,24]</w:t>
      </w:r>
      <w:r w:rsidR="00094BF5" w:rsidRPr="005D3DF1">
        <w:t>.</w:t>
      </w:r>
      <w:r w:rsidR="005D3DF1" w:rsidRPr="005D3DF1">
        <w:t xml:space="preserve"> This may lead to better and faster solutions but it is hard or impossible to prove convergence. T</w:t>
      </w:r>
      <w:r w:rsidR="00094BF5" w:rsidRPr="005D3DF1">
        <w:t>he MMD algorithm has</w:t>
      </w:r>
      <w:r w:rsidR="005D3DF1" w:rsidRPr="005D3DF1">
        <w:t xml:space="preserve"> however</w:t>
      </w:r>
      <w:r w:rsidR="00094BF5" w:rsidRPr="005D3DF1">
        <w:t xml:space="preserve"> a very simple and working solution to this problem. </w:t>
      </w:r>
      <w:del w:id="159" w:author="Maher Hawash" w:date="2010-02-14T16:32:00Z">
        <w:r w:rsidR="00094BF5" w:rsidRPr="005D3DF1" w:rsidDel="00FC0050">
          <w:delText>They just want</w:delText>
        </w:r>
      </w:del>
      <w:ins w:id="160" w:author="Maher Hawash" w:date="2010-02-14T16:32:00Z">
        <w:r w:rsidR="00FC0050">
          <w:t xml:space="preserve">It </w:t>
        </w:r>
      </w:ins>
      <w:ins w:id="161" w:author="Maher Hawash" w:date="2010-02-14T16:33:00Z">
        <w:r w:rsidR="00FC0050">
          <w:t>requires</w:t>
        </w:r>
      </w:ins>
      <w:ins w:id="162" w:author="Maher Hawash" w:date="2010-02-14T16:32:00Z">
        <w:r w:rsidR="00FC0050">
          <w:t xml:space="preserve"> that</w:t>
        </w:r>
      </w:ins>
      <w:r w:rsidR="00094BF5" w:rsidRPr="005D3DF1">
        <w:t xml:space="preserve"> </w:t>
      </w:r>
      <w:del w:id="163" w:author="Maher Hawash" w:date="2010-02-14T16:33:00Z">
        <w:r w:rsidR="00094BF5" w:rsidRPr="005D3DF1" w:rsidDel="00FC0050">
          <w:delText xml:space="preserve">the </w:delText>
        </w:r>
      </w:del>
      <w:r w:rsidR="00094BF5" w:rsidRPr="005D3DF1">
        <w:t xml:space="preserve">intermediate  columns  </w:t>
      </w:r>
      <w:del w:id="164" w:author="Maher Hawash" w:date="2010-02-14T16:34:00Z">
        <w:r w:rsidR="00094BF5" w:rsidRPr="005D3DF1" w:rsidDel="00FC0050">
          <w:delText xml:space="preserve">be </w:delText>
        </w:r>
      </w:del>
      <w:ins w:id="165" w:author="Maher Hawash" w:date="2010-02-14T16:34:00Z">
        <w:r w:rsidR="00FC0050">
          <w:t xml:space="preserve">remain </w:t>
        </w:r>
      </w:ins>
      <w:r w:rsidR="00094BF5" w:rsidRPr="005D3DF1">
        <w:t xml:space="preserve">exactly the same as the input column in some subset of rows from the top. The </w:t>
      </w:r>
      <w:ins w:id="166" w:author="Maher Hawash" w:date="2010-02-14T16:34:00Z">
        <w:r w:rsidR="00FC0050">
          <w:rPr>
            <w:i/>
          </w:rPr>
          <w:t>completed rows</w:t>
        </w:r>
      </w:ins>
      <w:del w:id="167" w:author="Maher Hawash" w:date="2010-02-14T16:34:00Z">
        <w:r w:rsidR="00094BF5" w:rsidRPr="005D3DF1" w:rsidDel="00FC0050">
          <w:delText>rows</w:delText>
        </w:r>
      </w:del>
      <w:r w:rsidR="00094BF5" w:rsidRPr="005D3DF1">
        <w:t xml:space="preserve">, </w:t>
      </w:r>
      <w:del w:id="168" w:author="Maher Hawash" w:date="2010-02-14T16:34:00Z">
        <w:r w:rsidR="00094BF5" w:rsidRPr="005D3DF1" w:rsidDel="00FC0050">
          <w:delText xml:space="preserve">we call them the “completed rows” are from </w:delText>
        </w:r>
      </w:del>
      <w:ins w:id="169" w:author="Maher Hawash" w:date="2010-02-14T16:34:00Z">
        <w:r w:rsidR="00FC0050">
          <w:t xml:space="preserve">start from </w:t>
        </w:r>
      </w:ins>
      <w:r w:rsidR="00094BF5" w:rsidRPr="005D3DF1">
        <w:t xml:space="preserve">row 0, </w:t>
      </w:r>
      <w:ins w:id="170" w:author="Maher Hawash" w:date="2010-02-14T16:34:00Z">
        <w:r w:rsidR="00FC0050">
          <w:t xml:space="preserve">then </w:t>
        </w:r>
      </w:ins>
      <w:del w:id="171" w:author="Maher Hawash" w:date="2010-02-14T16:34:00Z">
        <w:r w:rsidR="00094BF5" w:rsidRPr="005D3DF1" w:rsidDel="00FC0050">
          <w:delText xml:space="preserve">next </w:delText>
        </w:r>
      </w:del>
      <w:r w:rsidR="00094BF5" w:rsidRPr="005D3DF1">
        <w:t xml:space="preserve">row 1, row 2 etc. </w:t>
      </w:r>
      <w:ins w:id="172" w:author="Maher Hawash" w:date="2010-02-14T16:35:00Z">
        <w:r w:rsidR="00FC0050">
          <w:t xml:space="preserve">up to the minterm under construction </w:t>
        </w:r>
      </w:ins>
      <w:del w:id="173" w:author="Maher Hawash" w:date="2010-02-14T16:36:00Z">
        <w:r w:rsidR="00094BF5" w:rsidRPr="005D3DF1" w:rsidDel="00FC0050">
          <w:delText xml:space="preserve">(the completed rows are shaded in </w:delText>
        </w:r>
        <w:r w:rsidRPr="005D3DF1" w:rsidDel="00FC0050">
          <w:delText xml:space="preserve">Fig. </w:delText>
        </w:r>
        <w:r w:rsidR="00094BF5" w:rsidRPr="005D3DF1" w:rsidDel="00FC0050">
          <w:delText>2.1).</w:delText>
        </w:r>
      </w:del>
      <w:r w:rsidR="00094BF5" w:rsidRPr="005D3DF1">
        <w:t xml:space="preserve"> When</w:t>
      </w:r>
      <w:r w:rsidR="00094BF5">
        <w:t xml:space="preserve"> some subset of rows from </w:t>
      </w:r>
      <w:r w:rsidR="00094BF5">
        <w:lastRenderedPageBreak/>
        <w:t xml:space="preserve">top </w:t>
      </w:r>
      <w:del w:id="174" w:author="Maher Hawash" w:date="2010-02-14T16:35:00Z">
        <w:r w:rsidR="00094BF5" w:rsidDel="00FC0050">
          <w:delText xml:space="preserve">is </w:delText>
        </w:r>
      </w:del>
      <w:ins w:id="175" w:author="Maher Hawash" w:date="2010-02-14T16:35:00Z">
        <w:r w:rsidR="00FC0050">
          <w:t xml:space="preserve">are </w:t>
        </w:r>
      </w:ins>
      <w:r w:rsidR="00094BF5">
        <w:t xml:space="preserve">completed, </w:t>
      </w:r>
      <w:r w:rsidR="00094BF5" w:rsidRPr="007D4D92">
        <w:rPr>
          <w:u w:val="single"/>
        </w:rPr>
        <w:t xml:space="preserve">they </w:t>
      </w:r>
      <w:del w:id="176" w:author="Maher Hawash" w:date="2010-02-14T16:36:00Z">
        <w:r w:rsidR="00094BF5" w:rsidRPr="007D4D92" w:rsidDel="00FC0050">
          <w:rPr>
            <w:u w:val="single"/>
          </w:rPr>
          <w:delText xml:space="preserve">cannot </w:delText>
        </w:r>
      </w:del>
      <w:ins w:id="177" w:author="Maher Hawash" w:date="2010-02-14T16:36:00Z">
        <w:r w:rsidR="00FC0050">
          <w:rPr>
            <w:u w:val="single"/>
          </w:rPr>
          <w:t>are not allowed to change</w:t>
        </w:r>
      </w:ins>
      <w:del w:id="178" w:author="Maher Hawash" w:date="2010-02-14T16:36:00Z">
        <w:r w:rsidR="00094BF5" w:rsidRPr="007D4D92" w:rsidDel="00FC0050">
          <w:rPr>
            <w:u w:val="single"/>
          </w:rPr>
          <w:delText>be</w:delText>
        </w:r>
        <w:r w:rsidR="00094BF5" w:rsidDel="00FC0050">
          <w:delText xml:space="preserve"> </w:delText>
        </w:r>
        <w:r w:rsidR="00094BF5" w:rsidRPr="007D4D92" w:rsidDel="00FC0050">
          <w:rPr>
            <w:u w:val="single"/>
          </w:rPr>
          <w:delText>changed</w:delText>
        </w:r>
      </w:del>
      <w:r w:rsidR="00094BF5">
        <w:t xml:space="preserve"> (shown in shaded areas in </w:t>
      </w:r>
      <w:r w:rsidR="00094BF5" w:rsidRPr="005D3DF1">
        <w:t xml:space="preserve">Fig. </w:t>
      </w:r>
      <w:r w:rsidR="005D3DF1" w:rsidRPr="005D3DF1">
        <w:t>2</w:t>
      </w:r>
      <w:r w:rsidR="00094BF5" w:rsidRPr="005D3DF1">
        <w:t>.1)</w:t>
      </w:r>
      <w:ins w:id="179" w:author="Maher Hawash" w:date="2010-02-14T16:36:00Z">
        <w:r w:rsidR="00FC0050">
          <w:t xml:space="preserve"> which is guaranteed by the selection of proper control bits</w:t>
        </w:r>
      </w:ins>
      <w:r w:rsidR="00094BF5" w:rsidRPr="005D3DF1">
        <w:t>. This is the main idea of MMD algorithm and actually the only algorithmic idea of this method</w:t>
      </w:r>
      <w:r w:rsidR="005D3DF1">
        <w:t xml:space="preserve"> (excluding templates)</w:t>
      </w:r>
      <w:r w:rsidR="00094BF5" w:rsidRPr="005D3DF1">
        <w:t>.</w:t>
      </w:r>
      <w:r w:rsidR="00094BF5">
        <w:t xml:space="preserve"> The proof that this algorithm is convergent is obvious, as every step creates one more bit in a row from top that is the same in the intermediate column as in the first column.  This way,  after  at most n * 2</w:t>
      </w:r>
      <w:r w:rsidR="00094BF5" w:rsidRPr="0045314C">
        <w:rPr>
          <w:vertAlign w:val="superscript"/>
        </w:rPr>
        <w:t>n</w:t>
      </w:r>
      <w:r w:rsidR="00094BF5">
        <w:t xml:space="preserve"> - 1 steps (intermediate columns) the last column becomes exactly the same as the first column</w:t>
      </w:r>
      <w:ins w:id="180" w:author="Maher Hawash" w:date="2010-02-14T16:37:00Z">
        <w:r w:rsidR="00AC374B">
          <w:t>, and thus,</w:t>
        </w:r>
      </w:ins>
      <w:r w:rsidR="00094BF5">
        <w:t xml:space="preserve"> </w:t>
      </w:r>
      <w:del w:id="181" w:author="Maher Hawash" w:date="2010-02-14T16:37:00Z">
        <w:r w:rsidR="00094BF5" w:rsidDel="00AC374B">
          <w:delText xml:space="preserve">so </w:delText>
        </w:r>
      </w:del>
      <w:r w:rsidR="00094BF5">
        <w:t xml:space="preserve">the remaining function to be realized is an identity function (a better bound was also proven by Maslov but it is not relevant here). </w:t>
      </w:r>
      <w:del w:id="182" w:author="Maher Hawash" w:date="2010-02-14T16:38:00Z">
        <w:r w:rsidR="00094BF5" w:rsidDel="00AC374B">
          <w:delText xml:space="preserve">So the algorithm has completed its work. </w:delText>
        </w:r>
      </w:del>
      <w:r w:rsidR="00094BF5">
        <w:t xml:space="preserve">As we see, the strength of this algorithm is easy convergence, but </w:t>
      </w:r>
      <w:ins w:id="183" w:author="Maher Hawash" w:date="2010-02-14T16:56:00Z">
        <w:r w:rsidR="00427DCB">
          <w:t xml:space="preserve">since </w:t>
        </w:r>
      </w:ins>
      <w:r w:rsidR="00094BF5">
        <w:t xml:space="preserve">the complexity is exponential, </w:t>
      </w:r>
      <w:del w:id="184" w:author="Maher Hawash" w:date="2010-02-14T16:56:00Z">
        <w:r w:rsidR="00094BF5" w:rsidDel="00427DCB">
          <w:delText xml:space="preserve">which </w:delText>
        </w:r>
      </w:del>
      <w:ins w:id="185" w:author="Maher Hawash" w:date="2010-02-14T16:56:00Z">
        <w:r w:rsidR="00427DCB">
          <w:t xml:space="preserve">MMD is limited in application to </w:t>
        </w:r>
      </w:ins>
      <w:del w:id="186" w:author="Maher Hawash" w:date="2010-02-14T16:38:00Z">
        <w:r w:rsidR="00094BF5" w:rsidDel="00AC374B">
          <w:delText>makes this algorithm limited</w:delText>
        </w:r>
      </w:del>
      <w:ins w:id="187" w:author="Maher Hawash" w:date="2010-02-14T16:38:00Z">
        <w:r w:rsidR="00AC374B">
          <w:t xml:space="preserve"> </w:t>
        </w:r>
      </w:ins>
      <w:ins w:id="188" w:author="Maher Hawash" w:date="2010-02-14T16:56:00Z">
        <w:r w:rsidR="00427DCB">
          <w:t xml:space="preserve">a </w:t>
        </w:r>
      </w:ins>
      <w:ins w:id="189" w:author="Maher Hawash" w:date="2010-02-14T16:38:00Z">
        <w:r w:rsidR="00AC374B">
          <w:t>small number of bits</w:t>
        </w:r>
      </w:ins>
      <w:r w:rsidR="00094BF5">
        <w:t xml:space="preserve">. So far, however, </w:t>
      </w:r>
      <w:del w:id="190" w:author="Maher Hawash" w:date="2010-02-14T16:56:00Z">
        <w:r w:rsidR="00094BF5" w:rsidDel="00427DCB">
          <w:delText xml:space="preserve">nobody </w:delText>
        </w:r>
      </w:del>
      <w:ins w:id="191" w:author="Maher Hawash" w:date="2010-02-14T16:57:00Z">
        <w:r w:rsidR="00427DCB">
          <w:t xml:space="preserve">MMD </w:t>
        </w:r>
        <w:r w:rsidR="00F34ED8">
          <w:t xml:space="preserve">continues to represent the </w:t>
        </w:r>
      </w:ins>
      <w:ins w:id="192" w:author="Maher Hawash" w:date="2010-02-14T16:58:00Z">
        <w:r w:rsidR="00F34ED8">
          <w:t>benchmark to meet as no better algorithm had been proposed.</w:t>
        </w:r>
      </w:ins>
      <w:ins w:id="193" w:author="Maher Hawash" w:date="2010-02-14T16:59:00Z">
        <w:r w:rsidR="00F34ED8">
          <w:t xml:space="preserve">  The</w:t>
        </w:r>
        <w:r w:rsidR="00F34ED8" w:rsidDel="00F34ED8">
          <w:t xml:space="preserve"> </w:t>
        </w:r>
      </w:ins>
      <w:ins w:id="194" w:author="Maher Hawash" w:date="2010-02-14T17:00:00Z">
        <w:r w:rsidR="00F34ED8">
          <w:t xml:space="preserve">symbol    </w:t>
        </w:r>
        <w:r w:rsidR="00F34ED8" w:rsidRPr="00F34ED8">
          <w:rPr>
            <w:i/>
            <w:rPrChange w:id="195" w:author="Maher Hawash" w:date="2010-02-14T17:00:00Z">
              <w:rPr/>
            </w:rPrChange>
          </w:rPr>
          <w:t xml:space="preserve">a </w:t>
        </w:r>
        <w:r w:rsidR="00F34ED8" w:rsidRPr="00F34ED8">
          <w:rPr>
            <w:i/>
            <w:rPrChange w:id="196" w:author="Maher Hawash" w:date="2010-02-14T17:00:00Z">
              <w:rPr/>
            </w:rPrChange>
          </w:rPr>
          <w:sym w:font="Wingdings" w:char="F0E0"/>
        </w:r>
        <w:r w:rsidR="00F34ED8" w:rsidRPr="00F34ED8">
          <w:rPr>
            <w:i/>
            <w:rPrChange w:id="197" w:author="Maher Hawash" w:date="2010-02-14T17:00:00Z">
              <w:rPr/>
            </w:rPrChange>
          </w:rPr>
          <w:t xml:space="preserve"> c</w:t>
        </w:r>
        <w:r w:rsidR="00F34ED8">
          <w:t xml:space="preserve">   in the column 1 means that whenever  </w:t>
        </w:r>
        <w:r w:rsidR="00F34ED8" w:rsidRPr="00F34ED8">
          <w:rPr>
            <w:i/>
            <w:rPrChange w:id="198" w:author="Maher Hawash" w:date="2010-02-14T17:01:00Z">
              <w:rPr/>
            </w:rPrChange>
          </w:rPr>
          <w:t>a</w:t>
        </w:r>
      </w:ins>
      <w:ins w:id="199" w:author="Maher Hawash" w:date="2010-02-14T17:01:00Z">
        <w:r w:rsidR="00F34ED8">
          <w:rPr>
            <w:i/>
          </w:rPr>
          <w:t xml:space="preserve"> </w:t>
        </w:r>
      </w:ins>
      <w:ins w:id="200" w:author="Maher Hawash" w:date="2010-02-14T17:00:00Z">
        <w:r w:rsidR="00F34ED8" w:rsidRPr="00F34ED8">
          <w:rPr>
            <w:i/>
            <w:rPrChange w:id="201" w:author="Maher Hawash" w:date="2010-02-14T17:01:00Z">
              <w:rPr/>
            </w:rPrChange>
          </w:rPr>
          <w:t>=</w:t>
        </w:r>
      </w:ins>
      <w:ins w:id="202" w:author="Maher Hawash" w:date="2010-02-14T17:01:00Z">
        <w:r w:rsidR="00F34ED8">
          <w:rPr>
            <w:i/>
          </w:rPr>
          <w:t xml:space="preserve"> </w:t>
        </w:r>
      </w:ins>
      <w:ins w:id="203" w:author="Maher Hawash" w:date="2010-02-14T17:00:00Z">
        <w:r w:rsidR="00F34ED8" w:rsidRPr="00F34ED8">
          <w:rPr>
            <w:i/>
            <w:rPrChange w:id="204" w:author="Maher Hawash" w:date="2010-02-14T17:01:00Z">
              <w:rPr/>
            </w:rPrChange>
          </w:rPr>
          <w:t>1</w:t>
        </w:r>
        <w:r w:rsidR="00F34ED8">
          <w:t xml:space="preserve"> in the previous column</w:t>
        </w:r>
      </w:ins>
      <w:ins w:id="205" w:author="Maher Hawash" w:date="2010-02-14T17:01:00Z">
        <w:r w:rsidR="00F34ED8">
          <w:t>,</w:t>
        </w:r>
      </w:ins>
      <w:ins w:id="206" w:author="Maher Hawash" w:date="2010-02-14T17:00:00Z">
        <w:r w:rsidR="00F34ED8">
          <w:t xml:space="preserve"> the </w:t>
        </w:r>
      </w:ins>
      <w:ins w:id="207" w:author="Maher Hawash" w:date="2010-02-14T17:01:00Z">
        <w:r w:rsidR="00F34ED8">
          <w:rPr>
            <w:i/>
          </w:rPr>
          <w:t xml:space="preserve">bit c </w:t>
        </w:r>
      </w:ins>
      <w:ins w:id="208" w:author="Maher Hawash" w:date="2010-02-14T17:00:00Z">
        <w:r w:rsidR="00F34ED8">
          <w:t xml:space="preserve">is flipped from 0 to 1 and from 1 to 0. </w:t>
        </w:r>
      </w:ins>
      <w:ins w:id="209" w:author="Maher Hawash" w:date="2010-02-14T17:01:00Z">
        <w:r w:rsidR="00F34ED8">
          <w:t>Hence</w:t>
        </w:r>
      </w:ins>
      <w:ins w:id="210" w:author="Maher Hawash" w:date="2010-02-14T17:00:00Z">
        <w:r w:rsidR="00F34ED8">
          <w:t xml:space="preserve">, this transition from column to column executes the Feynman gate c = c </w:t>
        </w:r>
        <w:r w:rsidR="00F34ED8">
          <w:sym w:font="Symbol" w:char="F0C5"/>
        </w:r>
        <w:r w:rsidR="00F34ED8">
          <w:t xml:space="preserve"> a. The reader may check that the number of completed rows  is either the same or larger from column to column. In this example the upper complexity bound </w:t>
        </w:r>
      </w:ins>
      <w:ins w:id="211" w:author="Maher Hawash" w:date="2010-02-14T17:02:00Z">
        <w:r w:rsidR="00F34ED8">
          <w:t xml:space="preserve">is </w:t>
        </w:r>
      </w:ins>
      <w:ins w:id="212" w:author="Maher Hawash" w:date="2010-02-14T17:00:00Z">
        <w:r w:rsidR="00F34ED8" w:rsidRPr="00955697">
          <w:rPr>
            <w:i/>
          </w:rPr>
          <w:t xml:space="preserve">n * 2 </w:t>
        </w:r>
        <w:r w:rsidR="00F34ED8" w:rsidRPr="00955697">
          <w:rPr>
            <w:i/>
            <w:vertAlign w:val="superscript"/>
          </w:rPr>
          <w:t>n</w:t>
        </w:r>
        <w:r w:rsidR="00F34ED8" w:rsidRPr="00955697">
          <w:rPr>
            <w:i/>
          </w:rPr>
          <w:t xml:space="preserve"> </w:t>
        </w:r>
        <w:r w:rsidR="00F34ED8">
          <w:rPr>
            <w:i/>
          </w:rPr>
          <w:t>–</w:t>
        </w:r>
        <w:r w:rsidR="00F34ED8" w:rsidRPr="00955697">
          <w:rPr>
            <w:i/>
          </w:rPr>
          <w:t xml:space="preserve"> 1</w:t>
        </w:r>
        <w:r w:rsidR="00F34ED8">
          <w:rPr>
            <w:i/>
          </w:rPr>
          <w:t xml:space="preserve">   </w:t>
        </w:r>
      </w:ins>
      <w:ins w:id="213" w:author="Maher Hawash" w:date="2010-02-14T17:03:00Z">
        <w:r w:rsidR="00F34ED8">
          <w:rPr>
            <w:i/>
          </w:rPr>
          <w:t xml:space="preserve">which </w:t>
        </w:r>
        <w:r w:rsidR="00F34ED8">
          <w:t>for our 3-bit example yields</w:t>
        </w:r>
      </w:ins>
      <w:ins w:id="214" w:author="Maher Hawash" w:date="2010-02-14T17:00:00Z">
        <w:r w:rsidR="00F34ED8" w:rsidRPr="00955697">
          <w:rPr>
            <w:i/>
          </w:rPr>
          <w:t xml:space="preserve"> </w:t>
        </w:r>
      </w:ins>
      <w:ins w:id="215" w:author="Maher Hawash" w:date="2010-02-14T17:03:00Z">
        <w:r w:rsidR="00F34ED8">
          <w:rPr>
            <w:i/>
          </w:rPr>
          <w:t>(</w:t>
        </w:r>
      </w:ins>
      <w:ins w:id="216" w:author="Maher Hawash" w:date="2010-02-14T17:00:00Z">
        <w:r w:rsidR="00F34ED8">
          <w:rPr>
            <w:i/>
          </w:rPr>
          <w:t>3</w:t>
        </w:r>
        <w:r w:rsidR="00F34ED8" w:rsidRPr="00955697">
          <w:rPr>
            <w:i/>
          </w:rPr>
          <w:t xml:space="preserve"> * 2 </w:t>
        </w:r>
        <w:r w:rsidR="00F34ED8">
          <w:rPr>
            <w:i/>
            <w:vertAlign w:val="superscript"/>
          </w:rPr>
          <w:t>3</w:t>
        </w:r>
        <w:r w:rsidR="00F34ED8" w:rsidRPr="00955697">
          <w:rPr>
            <w:i/>
          </w:rPr>
          <w:t xml:space="preserve"> </w:t>
        </w:r>
        <w:r w:rsidR="00F34ED8">
          <w:rPr>
            <w:i/>
          </w:rPr>
          <w:t>–</w:t>
        </w:r>
        <w:r w:rsidR="00F34ED8" w:rsidRPr="00955697">
          <w:rPr>
            <w:i/>
          </w:rPr>
          <w:t xml:space="preserve"> 1</w:t>
        </w:r>
      </w:ins>
      <w:ins w:id="217" w:author="Maher Hawash" w:date="2010-02-14T17:03:00Z">
        <w:r w:rsidR="00F34ED8">
          <w:rPr>
            <w:i/>
          </w:rPr>
          <w:t>)</w:t>
        </w:r>
      </w:ins>
      <w:ins w:id="218" w:author="Maher Hawash" w:date="2010-02-14T17:00:00Z">
        <w:r w:rsidR="00F34ED8">
          <w:rPr>
            <w:i/>
          </w:rPr>
          <w:t xml:space="preserve"> 23 </w:t>
        </w:r>
        <w:r w:rsidR="00F34ED8" w:rsidRPr="00955697">
          <w:t>gates</w:t>
        </w:r>
      </w:ins>
      <w:ins w:id="219" w:author="Maher Hawash" w:date="2010-02-14T17:03:00Z">
        <w:r w:rsidR="00F34ED8">
          <w:t xml:space="preserve">.  </w:t>
        </w:r>
      </w:ins>
      <w:ins w:id="220" w:author="Maher Hawash" w:date="2010-02-14T17:13:00Z">
        <w:r w:rsidR="002B11A5">
          <w:t>Note that our</w:t>
        </w:r>
      </w:ins>
      <w:ins w:id="221" w:author="Maher Hawash" w:date="2010-02-14T17:03:00Z">
        <w:r w:rsidR="00F34ED8">
          <w:t xml:space="preserve"> </w:t>
        </w:r>
      </w:ins>
      <w:ins w:id="222" w:author="Maher Hawash" w:date="2010-02-14T17:14:00Z">
        <w:r w:rsidR="002B11A5">
          <w:t>example simulation</w:t>
        </w:r>
      </w:ins>
      <w:ins w:id="223" w:author="Maher Hawash" w:date="2010-02-14T17:03:00Z">
        <w:r w:rsidR="00F34ED8">
          <w:t xml:space="preserve"> </w:t>
        </w:r>
      </w:ins>
      <w:ins w:id="224" w:author="Maher Hawash" w:date="2010-02-14T17:04:00Z">
        <w:r w:rsidR="00F34ED8">
          <w:t xml:space="preserve">resulted in only </w:t>
        </w:r>
      </w:ins>
      <w:ins w:id="225" w:author="Maher Hawash" w:date="2010-02-14T17:00:00Z">
        <w:r w:rsidR="00F34ED8" w:rsidRPr="00955697">
          <w:t>6 gates.</w:t>
        </w:r>
        <w:r w:rsidR="00F34ED8">
          <w:t xml:space="preserve"> Here MMD happened to work well. But there are examples [2] where the gate number is close to the upper bound although the mi</w:t>
        </w:r>
        <w:r w:rsidR="002B11A5">
          <w:t>nimal number of gates is lower.</w:t>
        </w:r>
      </w:ins>
      <w:del w:id="226" w:author="Maher Hawash" w:date="2010-02-14T16:58:00Z">
        <w:r w:rsidR="00094BF5" w:rsidDel="00F34ED8">
          <w:delText>proposed anything working better on practical benchmarks</w:delText>
        </w:r>
        <w:r w:rsidR="00B712A3" w:rsidDel="00F34ED8">
          <w:delText xml:space="preserve"> being permutations</w:delText>
        </w:r>
      </w:del>
      <w:del w:id="227" w:author="Maher Hawash" w:date="2010-02-14T16:59:00Z">
        <w:r w:rsidR="00094BF5" w:rsidDel="00F34ED8">
          <w:delText>.</w:delText>
        </w:r>
      </w:del>
    </w:p>
    <w:tbl>
      <w:tblPr>
        <w:tblW w:w="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28" w:author="Maher Hawash" w:date="2010-02-14T16:40:00Z">
          <w:tblPr>
            <w:tblW w:w="4996"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599"/>
        <w:gridCol w:w="600"/>
        <w:gridCol w:w="600"/>
        <w:gridCol w:w="600"/>
        <w:gridCol w:w="599"/>
        <w:gridCol w:w="600"/>
        <w:gridCol w:w="600"/>
        <w:gridCol w:w="600"/>
        <w:tblGridChange w:id="229">
          <w:tblGrid>
            <w:gridCol w:w="576"/>
            <w:gridCol w:w="628"/>
            <w:gridCol w:w="604"/>
            <w:gridCol w:w="617"/>
            <w:gridCol w:w="576"/>
            <w:gridCol w:w="590"/>
            <w:gridCol w:w="576"/>
            <w:gridCol w:w="829"/>
          </w:tblGrid>
        </w:tblGridChange>
      </w:tblGrid>
      <w:tr w:rsidR="007A27B1" w:rsidRPr="00CB1948" w:rsidDel="00427DCB" w:rsidTr="00AC374B">
        <w:trPr>
          <w:del w:id="230" w:author="Maher Hawash" w:date="2010-02-14T16:48:00Z"/>
        </w:trPr>
        <w:tc>
          <w:tcPr>
            <w:tcW w:w="599" w:type="dxa"/>
            <w:tcPrChange w:id="231" w:author="Maher Hawash" w:date="2010-02-14T16:40:00Z">
              <w:tcPr>
                <w:tcW w:w="576" w:type="dxa"/>
              </w:tcPr>
            </w:tcPrChange>
          </w:tcPr>
          <w:p w:rsidR="007A27B1" w:rsidRPr="00CB1948" w:rsidDel="00427DCB" w:rsidRDefault="00F34F99" w:rsidP="00477CC6">
            <w:pPr>
              <w:jc w:val="both"/>
              <w:rPr>
                <w:del w:id="232" w:author="Maher Hawash" w:date="2010-02-14T16:48:00Z"/>
                <w:rPrChange w:id="233" w:author="Maher Hawash" w:date="2010-02-13T13:30:00Z">
                  <w:rPr>
                    <w:del w:id="234" w:author="Maher Hawash" w:date="2010-02-14T16:48:00Z"/>
                  </w:rPr>
                </w:rPrChange>
              </w:rPr>
            </w:pPr>
            <w:del w:id="235" w:author="Maher Hawash" w:date="2010-02-14T15:49:00Z">
              <w:r w:rsidDel="007A27B1">
                <w:rPr>
                  <w:noProof/>
                </w:rPr>
                <w:pict>
                  <v:roundrect id="_x0000_s1102" style="position:absolute;left:0;text-align:left;margin-left:-4pt;margin-top:1.85pt;width:25.35pt;height:10.95pt;z-index:-251661824" arcsize="10923f" fillcolor="none" strokeweight=".25pt">
                    <v:fill r:id="rId13" o:title="50%" type="pattern"/>
                    <v:stroke dashstyle="dash"/>
                  </v:roundrect>
                </w:pict>
              </w:r>
              <w:r w:rsidR="00D366FA" w:rsidDel="007A27B1">
                <w:rPr>
                  <w:noProof/>
                </w:rPr>
                <w:pict>
                  <v:roundrect id="_x0000_s1104" style="position:absolute;left:0;text-align:left;margin-left:-3.8pt;margin-top:2.85pt;width:25.35pt;height:24.9pt;z-index:-251660800" arcsize="10923f" fillcolor="none" strokeweight=".25pt">
                    <v:fill r:id="rId13" o:title="50%" type="pattern"/>
                    <v:stroke dashstyle="dash"/>
                  </v:roundrect>
                </w:pict>
              </w:r>
              <w:r w:rsidR="00D366FA" w:rsidDel="007A27B1">
                <w:rPr>
                  <w:noProof/>
                </w:rPr>
                <w:pict>
                  <v:roundrect id="_x0000_s1105" style="position:absolute;left:0;text-align:left;margin-left:-4pt;margin-top:1.85pt;width:25.35pt;height:24.9pt;z-index:-251659776" arcsize="10923f" fillcolor="none" strokeweight=".25pt">
                    <v:fill r:id="rId13" o:title="50%" type="pattern"/>
                    <v:stroke dashstyle="dash"/>
                  </v:roundrect>
                </w:pict>
              </w:r>
              <w:r w:rsidR="00D366FA" w:rsidDel="007A27B1">
                <w:rPr>
                  <w:noProof/>
                </w:rPr>
                <w:pict>
                  <v:roundrect id="_x0000_s1106" style="position:absolute;left:0;text-align:left;margin-left:-4.7pt;margin-top:1.85pt;width:25.35pt;height:53.4pt;z-index:-251658752" arcsize="10923f" fillcolor="none" strokeweight=".25pt">
                    <v:fill r:id="rId13" o:title="50%" type="pattern"/>
                    <v:stroke dashstyle="dash"/>
                  </v:roundrect>
                </w:pict>
              </w:r>
              <w:r w:rsidR="00D366FA" w:rsidDel="007A27B1">
                <w:rPr>
                  <w:noProof/>
                </w:rPr>
                <w:pict>
                  <v:roundrect id="_x0000_s1107" style="position:absolute;left:0;text-align:left;margin-left:-4.4pt;margin-top:1.85pt;width:25.35pt;height:53.4pt;z-index:-251657728" arcsize="10923f" fillcolor="none" strokeweight=".25pt">
                    <v:fill r:id="rId13" o:title="50%" type="pattern"/>
                    <v:stroke dashstyle="dash"/>
                  </v:roundrect>
                </w:pict>
              </w:r>
              <w:r w:rsidR="00D366FA" w:rsidDel="007A27B1">
                <w:rPr>
                  <w:noProof/>
                </w:rPr>
                <w:pict>
                  <v:roundrect id="_x0000_s1108" style="position:absolute;left:0;text-align:left;margin-left:-4.1pt;margin-top:1.85pt;width:25.35pt;height:111.4pt;z-index:-251656704" arcsize="10923f" fillcolor="none" strokeweight=".25pt">
                    <v:fill r:id="rId13" o:title="50%" type="pattern"/>
                    <v:stroke dashstyle="dash"/>
                  </v:roundrect>
                </w:pict>
              </w:r>
            </w:del>
            <w:del w:id="236" w:author="Maher Hawash" w:date="2010-02-14T16:48:00Z">
              <w:r w:rsidR="007A27B1" w:rsidRPr="00CB1948" w:rsidDel="00427DCB">
                <w:rPr>
                  <w:rPrChange w:id="237" w:author="Maher Hawash" w:date="2010-02-13T13:30:00Z">
                    <w:rPr/>
                  </w:rPrChange>
                </w:rPr>
                <w:delText>001</w:delText>
              </w:r>
            </w:del>
          </w:p>
        </w:tc>
        <w:tc>
          <w:tcPr>
            <w:tcW w:w="600" w:type="dxa"/>
            <w:tcPrChange w:id="238" w:author="Maher Hawash" w:date="2010-02-14T16:40:00Z">
              <w:tcPr>
                <w:tcW w:w="628" w:type="dxa"/>
              </w:tcPr>
            </w:tcPrChange>
          </w:tcPr>
          <w:p w:rsidR="007A27B1" w:rsidRPr="00CB1948" w:rsidDel="00427DCB" w:rsidRDefault="007A27B1" w:rsidP="00477CC6">
            <w:pPr>
              <w:jc w:val="both"/>
              <w:rPr>
                <w:del w:id="239" w:author="Maher Hawash" w:date="2010-02-14T16:48:00Z"/>
                <w:rPrChange w:id="240" w:author="Maher Hawash" w:date="2010-02-13T13:30:00Z">
                  <w:rPr>
                    <w:del w:id="241" w:author="Maher Hawash" w:date="2010-02-14T16:48:00Z"/>
                  </w:rPr>
                </w:rPrChange>
              </w:rPr>
            </w:pPr>
            <w:del w:id="242" w:author="Maher Hawash" w:date="2010-02-14T16:48:00Z">
              <w:r w:rsidRPr="00CB1948" w:rsidDel="00427DCB">
                <w:rPr>
                  <w:rPrChange w:id="243" w:author="Maher Hawash" w:date="2010-02-13T13:30:00Z">
                    <w:rPr/>
                  </w:rPrChange>
                </w:rPr>
                <w:delText>100</w:delText>
              </w:r>
            </w:del>
          </w:p>
        </w:tc>
        <w:tc>
          <w:tcPr>
            <w:tcW w:w="600" w:type="dxa"/>
            <w:tcBorders>
              <w:top w:val="single" w:sz="4" w:space="0" w:color="auto"/>
            </w:tcBorders>
            <w:tcPrChange w:id="244" w:author="Maher Hawash" w:date="2010-02-14T16:40:00Z">
              <w:tcPr>
                <w:tcW w:w="604" w:type="dxa"/>
                <w:tcBorders>
                  <w:top w:val="single" w:sz="4" w:space="0" w:color="auto"/>
                </w:tcBorders>
              </w:tcPr>
            </w:tcPrChange>
          </w:tcPr>
          <w:p w:rsidR="007A27B1" w:rsidRPr="00CB1948" w:rsidDel="00427DCB" w:rsidRDefault="007A27B1" w:rsidP="00477CC6">
            <w:pPr>
              <w:jc w:val="both"/>
              <w:rPr>
                <w:del w:id="245" w:author="Maher Hawash" w:date="2010-02-14T16:48:00Z"/>
                <w:rPrChange w:id="246" w:author="Maher Hawash" w:date="2010-02-13T13:30:00Z">
                  <w:rPr>
                    <w:del w:id="247" w:author="Maher Hawash" w:date="2010-02-14T16:48:00Z"/>
                  </w:rPr>
                </w:rPrChange>
              </w:rPr>
            </w:pPr>
            <w:del w:id="248" w:author="Maher Hawash" w:date="2010-02-14T16:48:00Z">
              <w:r w:rsidRPr="007A27B1" w:rsidDel="00427DCB">
                <w:rPr>
                  <w:b/>
                  <w:u w:val="single"/>
                  <w:rPrChange w:id="249" w:author="Maher Hawash" w:date="2010-02-14T15:50:00Z">
                    <w:rPr>
                      <w:b/>
                      <w:u w:val="single"/>
                    </w:rPr>
                  </w:rPrChange>
                </w:rPr>
                <w:delText>1</w:delText>
              </w:r>
              <w:r w:rsidRPr="00CB1948" w:rsidDel="00427DCB">
                <w:rPr>
                  <w:rPrChange w:id="250" w:author="Maher Hawash" w:date="2010-02-13T13:30:00Z">
                    <w:rPr/>
                  </w:rPrChange>
                </w:rPr>
                <w:delText>0</w:delText>
              </w:r>
              <w:r w:rsidRPr="00477CC6" w:rsidDel="00427DCB">
                <w:rPr>
                  <w:shd w:val="clear" w:color="auto" w:fill="F2F2F2"/>
                  <w:rPrChange w:id="251" w:author="Maher Hawash" w:date="2010-02-13T13:45:00Z">
                    <w:rPr>
                      <w:shd w:val="clear" w:color="auto" w:fill="F2F2F2"/>
                    </w:rPr>
                  </w:rPrChange>
                </w:rPr>
                <w:delText>1</w:delText>
              </w:r>
            </w:del>
          </w:p>
        </w:tc>
        <w:tc>
          <w:tcPr>
            <w:tcW w:w="600" w:type="dxa"/>
            <w:tcPrChange w:id="252" w:author="Maher Hawash" w:date="2010-02-14T16:40:00Z">
              <w:tcPr>
                <w:tcW w:w="617" w:type="dxa"/>
              </w:tcPr>
            </w:tcPrChange>
          </w:tcPr>
          <w:p w:rsidR="007A27B1" w:rsidRPr="00CB1948" w:rsidDel="00427DCB" w:rsidRDefault="007A27B1" w:rsidP="00477CC6">
            <w:pPr>
              <w:jc w:val="both"/>
              <w:rPr>
                <w:del w:id="253" w:author="Maher Hawash" w:date="2010-02-14T16:48:00Z"/>
                <w:rPrChange w:id="254" w:author="Maher Hawash" w:date="2010-02-13T13:30:00Z">
                  <w:rPr>
                    <w:del w:id="255" w:author="Maher Hawash" w:date="2010-02-14T16:48:00Z"/>
                  </w:rPr>
                </w:rPrChange>
              </w:rPr>
            </w:pPr>
            <w:del w:id="256" w:author="Maher Hawash" w:date="2010-02-14T16:48:00Z">
              <w:r w:rsidRPr="00477CC6" w:rsidDel="00427DCB">
                <w:rPr>
                  <w:shd w:val="clear" w:color="auto" w:fill="F2F2F2"/>
                  <w:rPrChange w:id="257" w:author="Maher Hawash" w:date="2010-02-13T13:48:00Z">
                    <w:rPr>
                      <w:shd w:val="clear" w:color="auto" w:fill="F2F2F2"/>
                    </w:rPr>
                  </w:rPrChange>
                </w:rPr>
                <w:delText>0</w:delText>
              </w:r>
              <w:r w:rsidRPr="00CB1948" w:rsidDel="00427DCB">
                <w:rPr>
                  <w:rPrChange w:id="258" w:author="Maher Hawash" w:date="2010-02-13T13:30:00Z">
                    <w:rPr/>
                  </w:rPrChange>
                </w:rPr>
                <w:delText>0</w:delText>
              </w:r>
              <w:r w:rsidRPr="00477CC6" w:rsidDel="00427DCB">
                <w:rPr>
                  <w:b/>
                  <w:u w:val="single"/>
                  <w:rPrChange w:id="259" w:author="Maher Hawash" w:date="2010-02-13T13:48:00Z">
                    <w:rPr>
                      <w:b/>
                      <w:u w:val="single"/>
                    </w:rPr>
                  </w:rPrChange>
                </w:rPr>
                <w:delText>1</w:delText>
              </w:r>
            </w:del>
          </w:p>
        </w:tc>
        <w:tc>
          <w:tcPr>
            <w:tcW w:w="599" w:type="dxa"/>
            <w:shd w:val="thinDiagStripe" w:color="D9D9D9" w:fill="auto"/>
            <w:tcPrChange w:id="260" w:author="Maher Hawash" w:date="2010-02-14T16:40:00Z">
              <w:tcPr>
                <w:tcW w:w="576" w:type="dxa"/>
              </w:tcPr>
            </w:tcPrChange>
          </w:tcPr>
          <w:p w:rsidR="007A27B1" w:rsidRPr="00CB1948" w:rsidDel="00427DCB" w:rsidRDefault="007A27B1" w:rsidP="00477CC6">
            <w:pPr>
              <w:jc w:val="both"/>
              <w:rPr>
                <w:del w:id="261" w:author="Maher Hawash" w:date="2010-02-14T16:48:00Z"/>
                <w:rPrChange w:id="262" w:author="Maher Hawash" w:date="2010-02-13T13:30:00Z">
                  <w:rPr>
                    <w:del w:id="263" w:author="Maher Hawash" w:date="2010-02-14T16:48:00Z"/>
                  </w:rPr>
                </w:rPrChange>
              </w:rPr>
            </w:pPr>
            <w:del w:id="264" w:author="Maher Hawash" w:date="2010-02-14T16:48:00Z">
              <w:r w:rsidRPr="00CB1948" w:rsidDel="00427DCB">
                <w:rPr>
                  <w:rPrChange w:id="265" w:author="Maher Hawash" w:date="2010-02-13T13:30:00Z">
                    <w:rPr/>
                  </w:rPrChange>
                </w:rPr>
                <w:delText>001</w:delText>
              </w:r>
            </w:del>
          </w:p>
        </w:tc>
        <w:tc>
          <w:tcPr>
            <w:tcW w:w="600" w:type="dxa"/>
            <w:shd w:val="thinDiagStripe" w:color="D9D9D9" w:fill="auto"/>
            <w:tcPrChange w:id="266" w:author="Maher Hawash" w:date="2010-02-14T16:40:00Z">
              <w:tcPr>
                <w:tcW w:w="590" w:type="dxa"/>
              </w:tcPr>
            </w:tcPrChange>
          </w:tcPr>
          <w:p w:rsidR="007A27B1" w:rsidRPr="00CB1948" w:rsidDel="00427DCB" w:rsidRDefault="007A27B1" w:rsidP="00477CC6">
            <w:pPr>
              <w:jc w:val="both"/>
              <w:rPr>
                <w:del w:id="267" w:author="Maher Hawash" w:date="2010-02-14T16:48:00Z"/>
                <w:rPrChange w:id="268" w:author="Maher Hawash" w:date="2010-02-13T13:30:00Z">
                  <w:rPr>
                    <w:del w:id="269" w:author="Maher Hawash" w:date="2010-02-14T16:48:00Z"/>
                  </w:rPr>
                </w:rPrChange>
              </w:rPr>
            </w:pPr>
            <w:del w:id="270" w:author="Maher Hawash" w:date="2010-02-14T16:48:00Z">
              <w:r w:rsidRPr="00CB1948" w:rsidDel="00427DCB">
                <w:rPr>
                  <w:rPrChange w:id="271" w:author="Maher Hawash" w:date="2010-02-13T13:30:00Z">
                    <w:rPr/>
                  </w:rPrChange>
                </w:rPr>
                <w:delText>001</w:delText>
              </w:r>
            </w:del>
          </w:p>
        </w:tc>
        <w:tc>
          <w:tcPr>
            <w:tcW w:w="600" w:type="dxa"/>
            <w:tcBorders>
              <w:bottom w:val="single" w:sz="4" w:space="0" w:color="auto"/>
            </w:tcBorders>
            <w:shd w:val="thinDiagStripe" w:color="D9D9D9" w:fill="auto"/>
            <w:tcPrChange w:id="272" w:author="Maher Hawash" w:date="2010-02-14T16:40:00Z">
              <w:tcPr>
                <w:tcW w:w="576" w:type="dxa"/>
              </w:tcPr>
            </w:tcPrChange>
          </w:tcPr>
          <w:p w:rsidR="007A27B1" w:rsidRPr="00CB1948" w:rsidDel="00427DCB" w:rsidRDefault="007A27B1" w:rsidP="00477CC6">
            <w:pPr>
              <w:jc w:val="both"/>
              <w:rPr>
                <w:del w:id="273" w:author="Maher Hawash" w:date="2010-02-14T16:48:00Z"/>
                <w:rPrChange w:id="274" w:author="Maher Hawash" w:date="2010-02-13T13:30:00Z">
                  <w:rPr>
                    <w:del w:id="275" w:author="Maher Hawash" w:date="2010-02-14T16:48:00Z"/>
                  </w:rPr>
                </w:rPrChange>
              </w:rPr>
            </w:pPr>
            <w:del w:id="276" w:author="Maher Hawash" w:date="2010-02-14T16:48:00Z">
              <w:r w:rsidRPr="00CB1948" w:rsidDel="00427DCB">
                <w:rPr>
                  <w:rPrChange w:id="277" w:author="Maher Hawash" w:date="2010-02-13T13:30:00Z">
                    <w:rPr/>
                  </w:rPrChange>
                </w:rPr>
                <w:delText>001</w:delText>
              </w:r>
            </w:del>
          </w:p>
        </w:tc>
        <w:tc>
          <w:tcPr>
            <w:tcW w:w="600" w:type="dxa"/>
            <w:tcBorders>
              <w:bottom w:val="single" w:sz="4" w:space="0" w:color="auto"/>
            </w:tcBorders>
            <w:shd w:val="thinDiagStripe" w:color="D9D9D9" w:fill="auto"/>
            <w:tcPrChange w:id="278" w:author="Maher Hawash" w:date="2010-02-14T16:40:00Z">
              <w:tcPr>
                <w:tcW w:w="829" w:type="dxa"/>
              </w:tcPr>
            </w:tcPrChange>
          </w:tcPr>
          <w:p w:rsidR="007A27B1" w:rsidRPr="00CB1948" w:rsidDel="00427DCB" w:rsidRDefault="007A27B1" w:rsidP="00477CC6">
            <w:pPr>
              <w:jc w:val="both"/>
              <w:rPr>
                <w:del w:id="279" w:author="Maher Hawash" w:date="2010-02-14T16:48:00Z"/>
                <w:rPrChange w:id="280" w:author="Maher Hawash" w:date="2010-02-13T13:30:00Z">
                  <w:rPr>
                    <w:del w:id="281" w:author="Maher Hawash" w:date="2010-02-14T16:48:00Z"/>
                  </w:rPr>
                </w:rPrChange>
              </w:rPr>
            </w:pPr>
            <w:del w:id="282" w:author="Maher Hawash" w:date="2010-02-14T16:48:00Z">
              <w:r w:rsidRPr="00CB1948" w:rsidDel="00427DCB">
                <w:rPr>
                  <w:rPrChange w:id="283" w:author="Maher Hawash" w:date="2010-02-13T13:30:00Z">
                    <w:rPr/>
                  </w:rPrChange>
                </w:rPr>
                <w:delText>001</w:delText>
              </w:r>
            </w:del>
          </w:p>
        </w:tc>
      </w:tr>
    </w:tbl>
    <w:p w:rsidR="00CB1948" w:rsidRPr="005D3DF1" w:rsidDel="00F34ED8" w:rsidRDefault="00CB1948" w:rsidP="005D3DF1">
      <w:pPr>
        <w:jc w:val="both"/>
        <w:rPr>
          <w:del w:id="284" w:author="Maher Hawash" w:date="2010-02-14T17:00:00Z"/>
          <w:u w:val="single"/>
        </w:rPr>
      </w:pPr>
    </w:p>
    <w:p w:rsidR="00094BF5" w:rsidRPr="00094BF5" w:rsidDel="00AC374B" w:rsidRDefault="00B82F0F" w:rsidP="00094BF5">
      <w:pPr>
        <w:jc w:val="both"/>
        <w:rPr>
          <w:del w:id="285" w:author="Maher Hawash" w:date="2010-02-14T16:41:00Z"/>
        </w:rPr>
      </w:pPr>
      <w:del w:id="286" w:author="Maher Hawash" w:date="2010-02-14T15:53:00Z">
        <w:r w:rsidDel="007A27B1">
          <w:object w:dxaOrig="5834" w:dyaOrig="3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43.5pt" o:ole="">
              <v:imagedata r:id="rId14" o:title=""/>
            </v:shape>
            <o:OLEObject Type="Embed" ProgID="Visio.Drawing.11" ShapeID="_x0000_i1025" DrawAspect="Content" ObjectID="_1327688704" r:id="rId15"/>
          </w:object>
        </w:r>
      </w:del>
      <w:del w:id="287" w:author="Maher Hawash" w:date="2010-02-14T16:41:00Z">
        <w:r w:rsidR="00094BF5" w:rsidRPr="00B712A3" w:rsidDel="00AC374B">
          <w:rPr>
            <w:i/>
            <w:sz w:val="20"/>
          </w:rPr>
          <w:delText xml:space="preserve">Figure 2.1: The MMD method illustrated with truth tables of intermediate functions. Notation  a </w:delText>
        </w:r>
        <w:r w:rsidR="00094BF5" w:rsidRPr="00B712A3" w:rsidDel="00AC374B">
          <w:rPr>
            <w:i/>
            <w:sz w:val="20"/>
          </w:rPr>
          <w:sym w:font="Wingdings" w:char="F0E0"/>
        </w:r>
        <w:r w:rsidR="00094BF5" w:rsidRPr="00B712A3" w:rsidDel="00AC374B">
          <w:rPr>
            <w:i/>
            <w:sz w:val="20"/>
          </w:rPr>
          <w:delText xml:space="preserve"> c means c = c </w:delText>
        </w:r>
        <w:r w:rsidR="00094BF5" w:rsidRPr="00B712A3" w:rsidDel="00AC374B">
          <w:rPr>
            <w:i/>
            <w:sz w:val="20"/>
          </w:rPr>
          <w:sym w:font="Symbol" w:char="F0C5"/>
        </w:r>
        <w:r w:rsidR="00094BF5" w:rsidRPr="00B712A3" w:rsidDel="00AC374B">
          <w:rPr>
            <w:i/>
            <w:sz w:val="20"/>
          </w:rPr>
          <w:delText xml:space="preserve">  a means  “ flip c when a=1”. To help the reader analyze this method the values 1 to be changed are shown in italic and bold in the rows of the table.</w:delText>
        </w:r>
      </w:del>
    </w:p>
    <w:p w:rsidR="00A77FEA" w:rsidDel="00F34ED8" w:rsidRDefault="00A77FEA" w:rsidP="00A77FEA">
      <w:pPr>
        <w:jc w:val="both"/>
        <w:rPr>
          <w:del w:id="288" w:author="Maher Hawash" w:date="2010-02-14T17:00:00Z"/>
        </w:rPr>
      </w:pPr>
      <w:del w:id="289" w:author="Maher Hawash" w:date="2010-02-14T16:59:00Z">
        <w:r w:rsidDel="00F34ED8">
          <w:delText xml:space="preserve">The </w:delText>
        </w:r>
      </w:del>
      <w:del w:id="290" w:author="Maher Hawash" w:date="2010-02-14T17:00:00Z">
        <w:r w:rsidDel="00F34ED8">
          <w:delText xml:space="preserve">symbol    a </w:delText>
        </w:r>
        <w:r w:rsidDel="00F34ED8">
          <w:sym w:font="Wingdings" w:char="F0E0"/>
        </w:r>
        <w:r w:rsidDel="00F34ED8">
          <w:delText xml:space="preserve"> c   in the third column means that whenever  there is  a=1 in the previous column the value of  variable c is flipped from 0 to 1 and from 1 to 0. It means, this transition from column to column executes the Feynman gate c = c </w:delText>
        </w:r>
        <w:r w:rsidDel="00F34ED8">
          <w:sym w:font="Symbol" w:char="F0C5"/>
        </w:r>
        <w:r w:rsidDel="00F34ED8">
          <w:delText xml:space="preserve"> a. The reader may check that the number of completed rows  is either the same or larger from column to column. In this example the upper complexity bound </w:delText>
        </w:r>
        <w:r w:rsidRPr="00955697" w:rsidDel="00F34ED8">
          <w:delText xml:space="preserve">is </w:delText>
        </w:r>
        <w:r w:rsidRPr="00955697" w:rsidDel="00F34ED8">
          <w:rPr>
            <w:i/>
          </w:rPr>
          <w:delText xml:space="preserve">  n * 2 </w:delText>
        </w:r>
        <w:r w:rsidRPr="00955697" w:rsidDel="00F34ED8">
          <w:rPr>
            <w:i/>
            <w:vertAlign w:val="superscript"/>
          </w:rPr>
          <w:delText>n</w:delText>
        </w:r>
        <w:r w:rsidRPr="00955697" w:rsidDel="00F34ED8">
          <w:rPr>
            <w:i/>
          </w:rPr>
          <w:delText xml:space="preserve"> </w:delText>
        </w:r>
        <w:r w:rsidDel="00F34ED8">
          <w:rPr>
            <w:i/>
          </w:rPr>
          <w:delText>–</w:delText>
        </w:r>
        <w:r w:rsidRPr="00955697" w:rsidDel="00F34ED8">
          <w:rPr>
            <w:i/>
          </w:rPr>
          <w:delText xml:space="preserve"> 1</w:delText>
        </w:r>
        <w:r w:rsidDel="00F34ED8">
          <w:rPr>
            <w:i/>
          </w:rPr>
          <w:delText xml:space="preserve">   </w:delText>
        </w:r>
        <w:r w:rsidRPr="00955697" w:rsidDel="00F34ED8">
          <w:delText xml:space="preserve">is </w:delText>
        </w:r>
        <w:r w:rsidRPr="00955697" w:rsidDel="00F34ED8">
          <w:rPr>
            <w:i/>
          </w:rPr>
          <w:delText xml:space="preserve">  </w:delText>
        </w:r>
        <w:r w:rsidDel="00F34ED8">
          <w:rPr>
            <w:i/>
          </w:rPr>
          <w:delText>3</w:delText>
        </w:r>
        <w:r w:rsidRPr="00955697" w:rsidDel="00F34ED8">
          <w:rPr>
            <w:i/>
          </w:rPr>
          <w:delText xml:space="preserve"> * 2 </w:delText>
        </w:r>
        <w:r w:rsidDel="00F34ED8">
          <w:rPr>
            <w:i/>
            <w:vertAlign w:val="superscript"/>
          </w:rPr>
          <w:delText>3</w:delText>
        </w:r>
        <w:r w:rsidRPr="00955697" w:rsidDel="00F34ED8">
          <w:rPr>
            <w:i/>
          </w:rPr>
          <w:delText xml:space="preserve"> </w:delText>
        </w:r>
        <w:r w:rsidDel="00F34ED8">
          <w:rPr>
            <w:i/>
          </w:rPr>
          <w:delText>–</w:delText>
        </w:r>
        <w:r w:rsidRPr="00955697" w:rsidDel="00F34ED8">
          <w:rPr>
            <w:i/>
          </w:rPr>
          <w:delText xml:space="preserve"> 1</w:delText>
        </w:r>
        <w:r w:rsidDel="00F34ED8">
          <w:rPr>
            <w:i/>
          </w:rPr>
          <w:delText xml:space="preserve"> = 23 </w:delText>
        </w:r>
        <w:r w:rsidRPr="00955697" w:rsidDel="00F34ED8">
          <w:delText>gates and our solution has only 6 gates.</w:delText>
        </w:r>
        <w:r w:rsidDel="00F34ED8">
          <w:delText xml:space="preserve"> Here MMD happened to work well. But there are examples [2] where the gate number is close to the upper bound although the minimal number of gates is lower.</w:delText>
        </w:r>
      </w:del>
    </w:p>
    <w:p w:rsidR="00094BF5" w:rsidRDefault="00094BF5" w:rsidP="00094BF5">
      <w:pPr>
        <w:rPr>
          <w:i/>
        </w:rPr>
      </w:pPr>
    </w:p>
    <w:p w:rsidR="00094BF5" w:rsidRDefault="0011324B" w:rsidP="00094BF5">
      <w:r>
        <w:object w:dxaOrig="7928" w:dyaOrig="3108">
          <v:shape id="_x0000_i1026" type="#_x0000_t75" style="width:220.5pt;height:86.5pt" o:ole="">
            <v:imagedata r:id="rId16" o:title=""/>
          </v:shape>
          <o:OLEObject Type="Embed" ProgID="Visio.Drawing.11" ShapeID="_x0000_i1026" DrawAspect="Content" ObjectID="_1327688705" r:id="rId17"/>
        </w:object>
      </w:r>
    </w:p>
    <w:p w:rsidR="00094BF5" w:rsidRPr="00B712A3" w:rsidRDefault="00094BF5" w:rsidP="00094BF5">
      <w:pPr>
        <w:jc w:val="both"/>
        <w:rPr>
          <w:i/>
          <w:sz w:val="20"/>
        </w:rPr>
      </w:pPr>
      <w:r w:rsidRPr="00B712A3">
        <w:rPr>
          <w:i/>
          <w:sz w:val="20"/>
        </w:rPr>
        <w:t xml:space="preserve">Figure 2.2: The solution circuit found from MMD in Fig. 2.1 drawn and created from outputs to  inputs.  The arrow shows the flow of signal from inputs to outputs. This method is possible because </w:t>
      </w:r>
      <w:r w:rsidRPr="00B712A3">
        <w:rPr>
          <w:i/>
          <w:sz w:val="20"/>
        </w:rPr>
        <w:lastRenderedPageBreak/>
        <w:t>each reversible gate used in this figure is its own self-inverse.</w:t>
      </w:r>
    </w:p>
    <w:p w:rsidR="00094BF5" w:rsidRDefault="00094BF5" w:rsidP="00094BF5">
      <w:pPr>
        <w:rPr>
          <w:i/>
          <w:color w:val="FF0000"/>
        </w:rPr>
      </w:pPr>
    </w:p>
    <w:p w:rsidR="009A0611" w:rsidRPr="00111E0B" w:rsidRDefault="005D3DF1" w:rsidP="005D3DF1">
      <w:pPr>
        <w:pStyle w:val="BodyText"/>
        <w:ind w:left="360"/>
        <w:jc w:val="both"/>
        <w:rPr>
          <w:bCs w:val="0"/>
          <w:szCs w:val="24"/>
        </w:rPr>
      </w:pPr>
      <w:r w:rsidRPr="005D3DF1">
        <w:rPr>
          <w:bCs w:val="0"/>
          <w:sz w:val="24"/>
          <w:szCs w:val="24"/>
        </w:rPr>
        <w:t>3.</w:t>
      </w:r>
      <w:r w:rsidR="009A0611" w:rsidRPr="005D3DF1">
        <w:rPr>
          <w:bCs w:val="0"/>
          <w:sz w:val="24"/>
          <w:szCs w:val="24"/>
        </w:rPr>
        <w:t xml:space="preserve"> MMDS </w:t>
      </w:r>
      <w:r w:rsidR="0068664D" w:rsidRPr="005D3DF1">
        <w:rPr>
          <w:bCs w:val="0"/>
          <w:sz w:val="24"/>
          <w:szCs w:val="24"/>
        </w:rPr>
        <w:t xml:space="preserve">and MMDSN </w:t>
      </w:r>
      <w:r w:rsidR="009A0611" w:rsidRPr="005D3DF1">
        <w:rPr>
          <w:bCs w:val="0"/>
          <w:sz w:val="24"/>
          <w:szCs w:val="24"/>
        </w:rPr>
        <w:t>Ordering</w:t>
      </w:r>
      <w:r w:rsidR="0068664D" w:rsidRPr="005D3DF1">
        <w:rPr>
          <w:bCs w:val="0"/>
          <w:sz w:val="24"/>
          <w:szCs w:val="24"/>
        </w:rPr>
        <w:t>s</w:t>
      </w:r>
    </w:p>
    <w:p w:rsidR="009A0611" w:rsidRDefault="00427DCB" w:rsidP="00111E0B">
      <w:pPr>
        <w:jc w:val="both"/>
        <w:rPr>
          <w:ins w:id="291" w:author="Maher Hawash" w:date="2010-02-14T17:58:00Z"/>
        </w:rPr>
      </w:pPr>
      <w:r>
        <w:rPr>
          <w:noProof/>
        </w:rPr>
        <w:pict>
          <v:shapetype id="_x0000_t202" coordsize="21600,21600" o:spt="202" path="m,l,21600r21600,l21600,xe">
            <v:stroke joinstyle="miter"/>
            <v:path gradientshapeok="t" o:connecttype="rect"/>
          </v:shapetype>
          <v:shape id="_x0000_s1109" type="#_x0000_t202" style="position:absolute;left:0;text-align:left;margin-left:-253.5pt;margin-top:198.3pt;width:227.5pt;height:177.5pt;z-index:251660800" stroked="f">
            <v:textbox style="mso-next-textbox:#_x0000_s1109">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92" w:author="Maher Hawash" w:date="2010-02-14T16:52:00Z">
                      <w:tblPr>
                        <w:tblW w:w="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558"/>
                    <w:gridCol w:w="558"/>
                    <w:gridCol w:w="558"/>
                    <w:gridCol w:w="558"/>
                    <w:gridCol w:w="558"/>
                    <w:gridCol w:w="558"/>
                    <w:gridCol w:w="558"/>
                    <w:gridCol w:w="558"/>
                    <w:tblGridChange w:id="293">
                      <w:tblGrid>
                        <w:gridCol w:w="599"/>
                        <w:gridCol w:w="599"/>
                        <w:gridCol w:w="1"/>
                        <w:gridCol w:w="599"/>
                        <w:gridCol w:w="1"/>
                        <w:gridCol w:w="599"/>
                        <w:gridCol w:w="1"/>
                        <w:gridCol w:w="599"/>
                        <w:gridCol w:w="600"/>
                        <w:gridCol w:w="600"/>
                        <w:gridCol w:w="600"/>
                      </w:tblGrid>
                    </w:tblGridChange>
                  </w:tblGrid>
                  <w:tr w:rsidR="00AC374B" w:rsidRPr="00CB1948" w:rsidTr="00427DCB">
                    <w:trPr>
                      <w:trHeight w:val="207"/>
                      <w:ins w:id="294" w:author="Maher Hawash" w:date="2010-02-14T16:41:00Z"/>
                    </w:trPr>
                    <w:tc>
                      <w:tcPr>
                        <w:tcW w:w="558" w:type="dxa"/>
                        <w:tcMar>
                          <w:left w:w="43" w:type="dxa"/>
                          <w:right w:w="43" w:type="dxa"/>
                        </w:tcMar>
                        <w:tcPrChange w:id="295" w:author="Maher Hawash" w:date="2010-02-14T16:52:00Z">
                          <w:tcPr>
                            <w:tcW w:w="599" w:type="dxa"/>
                          </w:tcPr>
                        </w:tcPrChange>
                      </w:tcPr>
                      <w:p w:rsidR="00AC374B" w:rsidRPr="00427DCB" w:rsidRDefault="00AC374B" w:rsidP="00427DCB">
                        <w:pPr>
                          <w:jc w:val="center"/>
                          <w:rPr>
                            <w:ins w:id="296" w:author="Maher Hawash" w:date="2010-02-14T16:41:00Z"/>
                            <w:sz w:val="20"/>
                            <w:rPrChange w:id="297" w:author="Maher Hawash" w:date="2010-02-14T16:53:00Z">
                              <w:rPr>
                                <w:ins w:id="298" w:author="Maher Hawash" w:date="2010-02-14T16:41:00Z"/>
                              </w:rPr>
                            </w:rPrChange>
                          </w:rPr>
                        </w:pPr>
                        <w:ins w:id="299" w:author="Maher Hawash" w:date="2010-02-14T16:41:00Z">
                          <w:r w:rsidRPr="00427DCB">
                            <w:rPr>
                              <w:sz w:val="20"/>
                              <w:rPrChange w:id="300" w:author="Maher Hawash" w:date="2010-02-14T16:53:00Z">
                                <w:rPr/>
                              </w:rPrChange>
                            </w:rPr>
                            <w:t>abc</w:t>
                          </w:r>
                        </w:ins>
                      </w:p>
                    </w:tc>
                    <w:tc>
                      <w:tcPr>
                        <w:tcW w:w="558" w:type="dxa"/>
                        <w:tcMar>
                          <w:left w:w="43" w:type="dxa"/>
                          <w:right w:w="43" w:type="dxa"/>
                        </w:tcMar>
                        <w:tcPrChange w:id="301" w:author="Maher Hawash" w:date="2010-02-14T16:52:00Z">
                          <w:tcPr>
                            <w:tcW w:w="600" w:type="dxa"/>
                            <w:gridSpan w:val="2"/>
                          </w:tcPr>
                        </w:tcPrChange>
                      </w:tcPr>
                      <w:p w:rsidR="00AC374B" w:rsidRPr="00427DCB" w:rsidRDefault="00AC374B" w:rsidP="00427DCB">
                        <w:pPr>
                          <w:jc w:val="center"/>
                          <w:rPr>
                            <w:ins w:id="302" w:author="Maher Hawash" w:date="2010-02-14T16:41:00Z"/>
                            <w:sz w:val="20"/>
                            <w:rPrChange w:id="303" w:author="Maher Hawash" w:date="2010-02-14T16:53:00Z">
                              <w:rPr>
                                <w:ins w:id="304" w:author="Maher Hawash" w:date="2010-02-14T16:41:00Z"/>
                              </w:rPr>
                            </w:rPrChange>
                          </w:rPr>
                          <w:pPrChange w:id="305" w:author="Maher Hawash" w:date="2010-02-14T16:53:00Z">
                            <w:pPr>
                              <w:jc w:val="center"/>
                            </w:pPr>
                          </w:pPrChange>
                        </w:pPr>
                        <w:ins w:id="306" w:author="Maher Hawash" w:date="2010-02-14T16:41:00Z">
                          <w:r w:rsidRPr="00427DCB">
                            <w:rPr>
                              <w:sz w:val="20"/>
                              <w:rPrChange w:id="307" w:author="Maher Hawash" w:date="2010-02-14T16:53:00Z">
                                <w:rPr>
                                  <w:sz w:val="18"/>
                                </w:rPr>
                              </w:rPrChange>
                            </w:rPr>
                            <w:t>ABC</w:t>
                          </w:r>
                        </w:ins>
                      </w:p>
                    </w:tc>
                    <w:tc>
                      <w:tcPr>
                        <w:tcW w:w="558" w:type="dxa"/>
                        <w:tcBorders>
                          <w:bottom w:val="single" w:sz="4" w:space="0" w:color="auto"/>
                        </w:tcBorders>
                        <w:tcMar>
                          <w:left w:w="43" w:type="dxa"/>
                          <w:right w:w="43" w:type="dxa"/>
                        </w:tcMar>
                        <w:tcPrChange w:id="308" w:author="Maher Hawash" w:date="2010-02-14T16:52:00Z">
                          <w:tcPr>
                            <w:tcW w:w="600" w:type="dxa"/>
                            <w:gridSpan w:val="2"/>
                            <w:tcBorders>
                              <w:bottom w:val="single" w:sz="4" w:space="0" w:color="auto"/>
                            </w:tcBorders>
                          </w:tcPr>
                        </w:tcPrChange>
                      </w:tcPr>
                      <w:p w:rsidR="00AC374B" w:rsidRPr="00427DCB" w:rsidRDefault="00AC374B" w:rsidP="00427DCB">
                        <w:pPr>
                          <w:jc w:val="center"/>
                          <w:rPr>
                            <w:ins w:id="309" w:author="Maher Hawash" w:date="2010-02-14T16:41:00Z"/>
                            <w:sz w:val="20"/>
                            <w:rPrChange w:id="310" w:author="Maher Hawash" w:date="2010-02-14T16:53:00Z">
                              <w:rPr>
                                <w:ins w:id="311" w:author="Maher Hawash" w:date="2010-02-14T16:41:00Z"/>
                              </w:rPr>
                            </w:rPrChange>
                          </w:rPr>
                          <w:pPrChange w:id="312" w:author="Maher Hawash" w:date="2010-02-14T16:53:00Z">
                            <w:pPr>
                              <w:jc w:val="center"/>
                            </w:pPr>
                          </w:pPrChange>
                        </w:pPr>
                        <w:ins w:id="313" w:author="Maher Hawash" w:date="2010-02-14T16:41:00Z">
                          <w:r w:rsidRPr="00427DCB">
                            <w:rPr>
                              <w:sz w:val="20"/>
                              <w:rPrChange w:id="314" w:author="Maher Hawash" w:date="2010-02-14T16:53:00Z">
                                <w:rPr/>
                              </w:rPrChange>
                            </w:rPr>
                            <w:t>1</w:t>
                          </w:r>
                        </w:ins>
                      </w:p>
                    </w:tc>
                    <w:tc>
                      <w:tcPr>
                        <w:tcW w:w="558" w:type="dxa"/>
                        <w:tcBorders>
                          <w:bottom w:val="single" w:sz="4" w:space="0" w:color="auto"/>
                        </w:tcBorders>
                        <w:tcMar>
                          <w:left w:w="43" w:type="dxa"/>
                          <w:right w:w="43" w:type="dxa"/>
                        </w:tcMar>
                        <w:tcPrChange w:id="315" w:author="Maher Hawash" w:date="2010-02-14T16:52:00Z">
                          <w:tcPr>
                            <w:tcW w:w="600" w:type="dxa"/>
                            <w:gridSpan w:val="2"/>
                            <w:tcBorders>
                              <w:bottom w:val="single" w:sz="4" w:space="0" w:color="auto"/>
                            </w:tcBorders>
                          </w:tcPr>
                        </w:tcPrChange>
                      </w:tcPr>
                      <w:p w:rsidR="00AC374B" w:rsidRPr="00427DCB" w:rsidRDefault="00AC374B" w:rsidP="00427DCB">
                        <w:pPr>
                          <w:jc w:val="center"/>
                          <w:rPr>
                            <w:ins w:id="316" w:author="Maher Hawash" w:date="2010-02-14T16:41:00Z"/>
                            <w:sz w:val="20"/>
                            <w:rPrChange w:id="317" w:author="Maher Hawash" w:date="2010-02-14T16:53:00Z">
                              <w:rPr>
                                <w:ins w:id="318" w:author="Maher Hawash" w:date="2010-02-14T16:41:00Z"/>
                              </w:rPr>
                            </w:rPrChange>
                          </w:rPr>
                          <w:pPrChange w:id="319" w:author="Maher Hawash" w:date="2010-02-14T16:53:00Z">
                            <w:pPr>
                              <w:jc w:val="center"/>
                            </w:pPr>
                          </w:pPrChange>
                        </w:pPr>
                        <w:ins w:id="320" w:author="Maher Hawash" w:date="2010-02-14T16:41:00Z">
                          <w:r w:rsidRPr="00427DCB">
                            <w:rPr>
                              <w:sz w:val="20"/>
                              <w:rPrChange w:id="321" w:author="Maher Hawash" w:date="2010-02-14T16:53:00Z">
                                <w:rPr/>
                              </w:rPrChange>
                            </w:rPr>
                            <w:t>2</w:t>
                          </w:r>
                        </w:ins>
                      </w:p>
                    </w:tc>
                    <w:tc>
                      <w:tcPr>
                        <w:tcW w:w="558" w:type="dxa"/>
                        <w:tcBorders>
                          <w:bottom w:val="single" w:sz="4" w:space="0" w:color="auto"/>
                        </w:tcBorders>
                        <w:tcMar>
                          <w:left w:w="43" w:type="dxa"/>
                          <w:right w:w="43" w:type="dxa"/>
                        </w:tcMar>
                        <w:tcPrChange w:id="322" w:author="Maher Hawash" w:date="2010-02-14T16:52:00Z">
                          <w:tcPr>
                            <w:tcW w:w="599" w:type="dxa"/>
                            <w:tcBorders>
                              <w:bottom w:val="single" w:sz="4" w:space="0" w:color="auto"/>
                            </w:tcBorders>
                          </w:tcPr>
                        </w:tcPrChange>
                      </w:tcPr>
                      <w:p w:rsidR="00AC374B" w:rsidRPr="00427DCB" w:rsidRDefault="00AC374B" w:rsidP="00427DCB">
                        <w:pPr>
                          <w:jc w:val="center"/>
                          <w:rPr>
                            <w:ins w:id="323" w:author="Maher Hawash" w:date="2010-02-14T16:41:00Z"/>
                            <w:sz w:val="20"/>
                            <w:rPrChange w:id="324" w:author="Maher Hawash" w:date="2010-02-14T16:53:00Z">
                              <w:rPr>
                                <w:ins w:id="325" w:author="Maher Hawash" w:date="2010-02-14T16:41:00Z"/>
                              </w:rPr>
                            </w:rPrChange>
                          </w:rPr>
                          <w:pPrChange w:id="326" w:author="Maher Hawash" w:date="2010-02-14T16:53:00Z">
                            <w:pPr>
                              <w:jc w:val="center"/>
                            </w:pPr>
                          </w:pPrChange>
                        </w:pPr>
                        <w:ins w:id="327" w:author="Maher Hawash" w:date="2010-02-14T16:41:00Z">
                          <w:r w:rsidRPr="00427DCB">
                            <w:rPr>
                              <w:sz w:val="20"/>
                              <w:rPrChange w:id="328" w:author="Maher Hawash" w:date="2010-02-14T16:53:00Z">
                                <w:rPr/>
                              </w:rPrChange>
                            </w:rPr>
                            <w:t>3</w:t>
                          </w:r>
                        </w:ins>
                      </w:p>
                    </w:tc>
                    <w:tc>
                      <w:tcPr>
                        <w:tcW w:w="558" w:type="dxa"/>
                        <w:tcBorders>
                          <w:bottom w:val="single" w:sz="4" w:space="0" w:color="auto"/>
                        </w:tcBorders>
                        <w:tcMar>
                          <w:left w:w="43" w:type="dxa"/>
                          <w:right w:w="43" w:type="dxa"/>
                        </w:tcMar>
                        <w:tcPrChange w:id="329" w:author="Maher Hawash" w:date="2010-02-14T16:52:00Z">
                          <w:tcPr>
                            <w:tcW w:w="600" w:type="dxa"/>
                            <w:tcBorders>
                              <w:bottom w:val="single" w:sz="4" w:space="0" w:color="auto"/>
                            </w:tcBorders>
                          </w:tcPr>
                        </w:tcPrChange>
                      </w:tcPr>
                      <w:p w:rsidR="00AC374B" w:rsidRPr="00427DCB" w:rsidRDefault="00AC374B" w:rsidP="00427DCB">
                        <w:pPr>
                          <w:jc w:val="center"/>
                          <w:rPr>
                            <w:ins w:id="330" w:author="Maher Hawash" w:date="2010-02-14T16:41:00Z"/>
                            <w:sz w:val="20"/>
                            <w:rPrChange w:id="331" w:author="Maher Hawash" w:date="2010-02-14T16:53:00Z">
                              <w:rPr>
                                <w:ins w:id="332" w:author="Maher Hawash" w:date="2010-02-14T16:41:00Z"/>
                              </w:rPr>
                            </w:rPrChange>
                          </w:rPr>
                          <w:pPrChange w:id="333" w:author="Maher Hawash" w:date="2010-02-14T16:53:00Z">
                            <w:pPr>
                              <w:jc w:val="center"/>
                            </w:pPr>
                          </w:pPrChange>
                        </w:pPr>
                        <w:ins w:id="334" w:author="Maher Hawash" w:date="2010-02-14T16:41:00Z">
                          <w:r w:rsidRPr="00427DCB">
                            <w:rPr>
                              <w:sz w:val="20"/>
                              <w:rPrChange w:id="335" w:author="Maher Hawash" w:date="2010-02-14T16:53:00Z">
                                <w:rPr/>
                              </w:rPrChange>
                            </w:rPr>
                            <w:t>4</w:t>
                          </w:r>
                        </w:ins>
                      </w:p>
                    </w:tc>
                    <w:tc>
                      <w:tcPr>
                        <w:tcW w:w="558" w:type="dxa"/>
                        <w:tcBorders>
                          <w:bottom w:val="single" w:sz="4" w:space="0" w:color="auto"/>
                        </w:tcBorders>
                        <w:tcMar>
                          <w:left w:w="43" w:type="dxa"/>
                          <w:right w:w="43" w:type="dxa"/>
                        </w:tcMar>
                        <w:tcPrChange w:id="336" w:author="Maher Hawash" w:date="2010-02-14T16:52:00Z">
                          <w:tcPr>
                            <w:tcW w:w="600" w:type="dxa"/>
                            <w:tcBorders>
                              <w:bottom w:val="single" w:sz="4" w:space="0" w:color="auto"/>
                            </w:tcBorders>
                          </w:tcPr>
                        </w:tcPrChange>
                      </w:tcPr>
                      <w:p w:rsidR="00AC374B" w:rsidRPr="00427DCB" w:rsidRDefault="00AC374B" w:rsidP="00427DCB">
                        <w:pPr>
                          <w:jc w:val="center"/>
                          <w:rPr>
                            <w:ins w:id="337" w:author="Maher Hawash" w:date="2010-02-14T16:41:00Z"/>
                            <w:sz w:val="20"/>
                            <w:rPrChange w:id="338" w:author="Maher Hawash" w:date="2010-02-14T16:53:00Z">
                              <w:rPr>
                                <w:ins w:id="339" w:author="Maher Hawash" w:date="2010-02-14T16:41:00Z"/>
                              </w:rPr>
                            </w:rPrChange>
                          </w:rPr>
                          <w:pPrChange w:id="340" w:author="Maher Hawash" w:date="2010-02-14T16:53:00Z">
                            <w:pPr>
                              <w:jc w:val="center"/>
                            </w:pPr>
                          </w:pPrChange>
                        </w:pPr>
                        <w:ins w:id="341" w:author="Maher Hawash" w:date="2010-02-14T16:41:00Z">
                          <w:r w:rsidRPr="00427DCB">
                            <w:rPr>
                              <w:sz w:val="20"/>
                              <w:rPrChange w:id="342" w:author="Maher Hawash" w:date="2010-02-14T16:53:00Z">
                                <w:rPr/>
                              </w:rPrChange>
                            </w:rPr>
                            <w:t>5</w:t>
                          </w:r>
                        </w:ins>
                      </w:p>
                    </w:tc>
                    <w:tc>
                      <w:tcPr>
                        <w:tcW w:w="558" w:type="dxa"/>
                        <w:tcBorders>
                          <w:bottom w:val="single" w:sz="4" w:space="0" w:color="auto"/>
                        </w:tcBorders>
                        <w:tcMar>
                          <w:left w:w="43" w:type="dxa"/>
                          <w:right w:w="43" w:type="dxa"/>
                        </w:tcMar>
                        <w:tcPrChange w:id="343" w:author="Maher Hawash" w:date="2010-02-14T16:52:00Z">
                          <w:tcPr>
                            <w:tcW w:w="600" w:type="dxa"/>
                            <w:tcBorders>
                              <w:bottom w:val="single" w:sz="4" w:space="0" w:color="auto"/>
                            </w:tcBorders>
                          </w:tcPr>
                        </w:tcPrChange>
                      </w:tcPr>
                      <w:p w:rsidR="00AC374B" w:rsidRPr="00427DCB" w:rsidRDefault="00AC374B" w:rsidP="00427DCB">
                        <w:pPr>
                          <w:jc w:val="center"/>
                          <w:rPr>
                            <w:ins w:id="344" w:author="Maher Hawash" w:date="2010-02-14T16:41:00Z"/>
                            <w:sz w:val="20"/>
                            <w:rPrChange w:id="345" w:author="Maher Hawash" w:date="2010-02-14T16:53:00Z">
                              <w:rPr>
                                <w:ins w:id="346" w:author="Maher Hawash" w:date="2010-02-14T16:41:00Z"/>
                              </w:rPr>
                            </w:rPrChange>
                          </w:rPr>
                          <w:pPrChange w:id="347" w:author="Maher Hawash" w:date="2010-02-14T16:53:00Z">
                            <w:pPr>
                              <w:jc w:val="center"/>
                            </w:pPr>
                          </w:pPrChange>
                        </w:pPr>
                        <w:ins w:id="348" w:author="Maher Hawash" w:date="2010-02-14T16:41:00Z">
                          <w:r w:rsidRPr="00427DCB">
                            <w:rPr>
                              <w:sz w:val="20"/>
                              <w:rPrChange w:id="349" w:author="Maher Hawash" w:date="2010-02-14T16:53:00Z">
                                <w:rPr/>
                              </w:rPrChange>
                            </w:rPr>
                            <w:t>6</w:t>
                          </w:r>
                        </w:ins>
                      </w:p>
                    </w:tc>
                  </w:tr>
                  <w:tr w:rsidR="00AC374B" w:rsidRPr="00CB1948" w:rsidTr="00B847B7">
                    <w:trPr>
                      <w:trHeight w:val="207"/>
                      <w:ins w:id="350" w:author="Maher Hawash" w:date="2010-02-14T16:41:00Z"/>
                    </w:trPr>
                    <w:tc>
                      <w:tcPr>
                        <w:tcW w:w="558" w:type="dxa"/>
                        <w:tcMar>
                          <w:left w:w="43" w:type="dxa"/>
                          <w:right w:w="43" w:type="dxa"/>
                        </w:tcMar>
                        <w:tcPrChange w:id="351" w:author="Maher Hawash" w:date="2010-02-14T16:52:00Z">
                          <w:tcPr>
                            <w:tcW w:w="599" w:type="dxa"/>
                          </w:tcPr>
                        </w:tcPrChange>
                      </w:tcPr>
                      <w:p w:rsidR="00AC374B" w:rsidRPr="00427DCB" w:rsidRDefault="00AC374B" w:rsidP="00427DCB">
                        <w:pPr>
                          <w:jc w:val="center"/>
                          <w:rPr>
                            <w:ins w:id="352" w:author="Maher Hawash" w:date="2010-02-14T16:41:00Z"/>
                            <w:sz w:val="20"/>
                            <w:rPrChange w:id="353" w:author="Maher Hawash" w:date="2010-02-14T16:53:00Z">
                              <w:rPr>
                                <w:ins w:id="354" w:author="Maher Hawash" w:date="2010-02-14T16:41:00Z"/>
                              </w:rPr>
                            </w:rPrChange>
                          </w:rPr>
                          <w:pPrChange w:id="355" w:author="Maher Hawash" w:date="2010-02-14T16:53:00Z">
                            <w:pPr>
                              <w:jc w:val="both"/>
                            </w:pPr>
                          </w:pPrChange>
                        </w:pPr>
                        <w:ins w:id="356" w:author="Maher Hawash" w:date="2010-02-14T16:41:00Z">
                          <w:r w:rsidRPr="00427DCB">
                            <w:rPr>
                              <w:sz w:val="20"/>
                              <w:rPrChange w:id="357" w:author="Maher Hawash" w:date="2010-02-14T16:53:00Z">
                                <w:rPr/>
                              </w:rPrChange>
                            </w:rPr>
                            <w:t>000</w:t>
                          </w:r>
                        </w:ins>
                      </w:p>
                    </w:tc>
                    <w:tc>
                      <w:tcPr>
                        <w:tcW w:w="558" w:type="dxa"/>
                        <w:tcMar>
                          <w:left w:w="43" w:type="dxa"/>
                          <w:right w:w="43" w:type="dxa"/>
                        </w:tcMar>
                        <w:tcPrChange w:id="358" w:author="Maher Hawash" w:date="2010-02-14T16:52:00Z">
                          <w:tcPr>
                            <w:tcW w:w="600" w:type="dxa"/>
                            <w:gridSpan w:val="2"/>
                          </w:tcPr>
                        </w:tcPrChange>
                      </w:tcPr>
                      <w:p w:rsidR="00AC374B" w:rsidRPr="00427DCB" w:rsidRDefault="00AC374B" w:rsidP="00427DCB">
                        <w:pPr>
                          <w:jc w:val="center"/>
                          <w:rPr>
                            <w:ins w:id="359" w:author="Maher Hawash" w:date="2010-02-14T16:41:00Z"/>
                            <w:sz w:val="20"/>
                            <w:rPrChange w:id="360" w:author="Maher Hawash" w:date="2010-02-14T16:53:00Z">
                              <w:rPr>
                                <w:ins w:id="361" w:author="Maher Hawash" w:date="2010-02-14T16:41:00Z"/>
                              </w:rPr>
                            </w:rPrChange>
                          </w:rPr>
                          <w:pPrChange w:id="362" w:author="Maher Hawash" w:date="2010-02-14T16:53:00Z">
                            <w:pPr>
                              <w:jc w:val="both"/>
                            </w:pPr>
                          </w:pPrChange>
                        </w:pPr>
                        <w:ins w:id="363" w:author="Maher Hawash" w:date="2010-02-14T16:41:00Z">
                          <w:r w:rsidRPr="00427DCB">
                            <w:rPr>
                              <w:sz w:val="20"/>
                              <w:rPrChange w:id="364" w:author="Maher Hawash" w:date="2010-02-14T16:53:00Z">
                                <w:rPr/>
                              </w:rPrChange>
                            </w:rPr>
                            <w:t>000</w:t>
                          </w:r>
                        </w:ins>
                      </w:p>
                    </w:tc>
                    <w:tc>
                      <w:tcPr>
                        <w:tcW w:w="558" w:type="dxa"/>
                        <w:tcBorders>
                          <w:bottom w:val="single" w:sz="4" w:space="0" w:color="auto"/>
                        </w:tcBorders>
                        <w:shd w:val="thinDiagStripe" w:color="D9D9D9" w:fill="auto"/>
                        <w:tcMar>
                          <w:left w:w="43" w:type="dxa"/>
                          <w:right w:w="43" w:type="dxa"/>
                        </w:tcMar>
                        <w:tcPrChange w:id="365" w:author="Maher Hawash" w:date="2010-02-14T16:52:00Z">
                          <w:tcPr>
                            <w:tcW w:w="600" w:type="dxa"/>
                            <w:gridSpan w:val="2"/>
                            <w:tcBorders>
                              <w:bottom w:val="single" w:sz="4" w:space="0" w:color="auto"/>
                            </w:tcBorders>
                            <w:shd w:val="thinDiagStripe" w:color="D9D9D9" w:fill="auto"/>
                          </w:tcPr>
                        </w:tcPrChange>
                      </w:tcPr>
                      <w:p w:rsidR="00AC374B" w:rsidRPr="00427DCB" w:rsidRDefault="00AC374B" w:rsidP="00427DCB">
                        <w:pPr>
                          <w:jc w:val="center"/>
                          <w:rPr>
                            <w:ins w:id="366" w:author="Maher Hawash" w:date="2010-02-14T16:41:00Z"/>
                            <w:sz w:val="20"/>
                            <w:rPrChange w:id="367" w:author="Maher Hawash" w:date="2010-02-14T16:53:00Z">
                              <w:rPr>
                                <w:ins w:id="368" w:author="Maher Hawash" w:date="2010-02-14T16:41:00Z"/>
                              </w:rPr>
                            </w:rPrChange>
                          </w:rPr>
                          <w:pPrChange w:id="369" w:author="Maher Hawash" w:date="2010-02-14T16:53:00Z">
                            <w:pPr>
                              <w:jc w:val="both"/>
                            </w:pPr>
                          </w:pPrChange>
                        </w:pPr>
                        <w:ins w:id="370" w:author="Maher Hawash" w:date="2010-02-14T16:41:00Z">
                          <w:r w:rsidRPr="00427DCB">
                            <w:rPr>
                              <w:sz w:val="20"/>
                              <w:rPrChange w:id="371" w:author="Maher Hawash" w:date="2010-02-14T16:53:00Z">
                                <w:rPr/>
                              </w:rPrChange>
                            </w:rPr>
                            <w:t>000</w:t>
                          </w:r>
                        </w:ins>
                      </w:p>
                    </w:tc>
                    <w:tc>
                      <w:tcPr>
                        <w:tcW w:w="558" w:type="dxa"/>
                        <w:shd w:val="thinDiagStripe" w:color="D9D9D9" w:fill="auto"/>
                        <w:tcMar>
                          <w:left w:w="43" w:type="dxa"/>
                          <w:right w:w="43" w:type="dxa"/>
                        </w:tcMar>
                        <w:tcPrChange w:id="372" w:author="Maher Hawash" w:date="2010-02-14T16:52:00Z">
                          <w:tcPr>
                            <w:tcW w:w="600" w:type="dxa"/>
                            <w:gridSpan w:val="2"/>
                            <w:shd w:val="thinDiagStripe" w:color="D9D9D9" w:fill="auto"/>
                          </w:tcPr>
                        </w:tcPrChange>
                      </w:tcPr>
                      <w:p w:rsidR="00AC374B" w:rsidRPr="00427DCB" w:rsidRDefault="00AC374B" w:rsidP="00427DCB">
                        <w:pPr>
                          <w:jc w:val="center"/>
                          <w:rPr>
                            <w:ins w:id="373" w:author="Maher Hawash" w:date="2010-02-14T16:41:00Z"/>
                            <w:sz w:val="20"/>
                            <w:rPrChange w:id="374" w:author="Maher Hawash" w:date="2010-02-14T16:53:00Z">
                              <w:rPr>
                                <w:ins w:id="375" w:author="Maher Hawash" w:date="2010-02-14T16:41:00Z"/>
                              </w:rPr>
                            </w:rPrChange>
                          </w:rPr>
                          <w:pPrChange w:id="376" w:author="Maher Hawash" w:date="2010-02-14T16:53:00Z">
                            <w:pPr>
                              <w:jc w:val="both"/>
                            </w:pPr>
                          </w:pPrChange>
                        </w:pPr>
                        <w:ins w:id="377" w:author="Maher Hawash" w:date="2010-02-14T16:41:00Z">
                          <w:r w:rsidRPr="00427DCB">
                            <w:rPr>
                              <w:sz w:val="20"/>
                              <w:rPrChange w:id="378" w:author="Maher Hawash" w:date="2010-02-14T16:53:00Z">
                                <w:rPr/>
                              </w:rPrChange>
                            </w:rPr>
                            <w:t>000</w:t>
                          </w:r>
                        </w:ins>
                      </w:p>
                    </w:tc>
                    <w:tc>
                      <w:tcPr>
                        <w:tcW w:w="558" w:type="dxa"/>
                        <w:tcBorders>
                          <w:bottom w:val="single" w:sz="4" w:space="0" w:color="auto"/>
                        </w:tcBorders>
                        <w:shd w:val="thinDiagStripe" w:color="D9D9D9" w:fill="auto"/>
                        <w:tcMar>
                          <w:left w:w="43" w:type="dxa"/>
                          <w:right w:w="43" w:type="dxa"/>
                        </w:tcMar>
                        <w:tcPrChange w:id="379" w:author="Maher Hawash" w:date="2010-02-14T16:52:00Z">
                          <w:tcPr>
                            <w:tcW w:w="599" w:type="dxa"/>
                            <w:tcBorders>
                              <w:bottom w:val="single" w:sz="4" w:space="0" w:color="auto"/>
                            </w:tcBorders>
                            <w:shd w:val="thinDiagStripe" w:color="D9D9D9" w:fill="auto"/>
                          </w:tcPr>
                        </w:tcPrChange>
                      </w:tcPr>
                      <w:p w:rsidR="00AC374B" w:rsidRPr="00427DCB" w:rsidRDefault="00AC374B" w:rsidP="00427DCB">
                        <w:pPr>
                          <w:jc w:val="center"/>
                          <w:rPr>
                            <w:ins w:id="380" w:author="Maher Hawash" w:date="2010-02-14T16:41:00Z"/>
                            <w:sz w:val="20"/>
                            <w:rPrChange w:id="381" w:author="Maher Hawash" w:date="2010-02-14T16:53:00Z">
                              <w:rPr>
                                <w:ins w:id="382" w:author="Maher Hawash" w:date="2010-02-14T16:41:00Z"/>
                              </w:rPr>
                            </w:rPrChange>
                          </w:rPr>
                          <w:pPrChange w:id="383" w:author="Maher Hawash" w:date="2010-02-14T16:53:00Z">
                            <w:pPr>
                              <w:jc w:val="both"/>
                            </w:pPr>
                          </w:pPrChange>
                        </w:pPr>
                        <w:ins w:id="384" w:author="Maher Hawash" w:date="2010-02-14T16:41:00Z">
                          <w:r w:rsidRPr="00427DCB">
                            <w:rPr>
                              <w:sz w:val="20"/>
                              <w:rPrChange w:id="385" w:author="Maher Hawash" w:date="2010-02-14T16:53:00Z">
                                <w:rPr/>
                              </w:rPrChange>
                            </w:rPr>
                            <w:t>000</w:t>
                          </w:r>
                        </w:ins>
                      </w:p>
                    </w:tc>
                    <w:tc>
                      <w:tcPr>
                        <w:tcW w:w="558" w:type="dxa"/>
                        <w:tcBorders>
                          <w:bottom w:val="single" w:sz="4" w:space="0" w:color="auto"/>
                        </w:tcBorders>
                        <w:shd w:val="thinDiagStripe" w:color="D9D9D9" w:fill="auto"/>
                        <w:tcMar>
                          <w:left w:w="43" w:type="dxa"/>
                          <w:right w:w="43" w:type="dxa"/>
                        </w:tcMar>
                        <w:tcPrChange w:id="386" w:author="Maher Hawash" w:date="2010-02-14T16:52:00Z">
                          <w:tcPr>
                            <w:tcW w:w="600" w:type="dxa"/>
                            <w:tcBorders>
                              <w:bottom w:val="single" w:sz="4" w:space="0" w:color="auto"/>
                            </w:tcBorders>
                            <w:shd w:val="thinDiagStripe" w:color="D9D9D9" w:fill="auto"/>
                          </w:tcPr>
                        </w:tcPrChange>
                      </w:tcPr>
                      <w:p w:rsidR="00AC374B" w:rsidRPr="00427DCB" w:rsidRDefault="00AC374B" w:rsidP="00427DCB">
                        <w:pPr>
                          <w:jc w:val="center"/>
                          <w:rPr>
                            <w:ins w:id="387" w:author="Maher Hawash" w:date="2010-02-14T16:41:00Z"/>
                            <w:sz w:val="20"/>
                            <w:rPrChange w:id="388" w:author="Maher Hawash" w:date="2010-02-14T16:53:00Z">
                              <w:rPr>
                                <w:ins w:id="389" w:author="Maher Hawash" w:date="2010-02-14T16:41:00Z"/>
                              </w:rPr>
                            </w:rPrChange>
                          </w:rPr>
                          <w:pPrChange w:id="390" w:author="Maher Hawash" w:date="2010-02-14T16:53:00Z">
                            <w:pPr>
                              <w:jc w:val="both"/>
                            </w:pPr>
                          </w:pPrChange>
                        </w:pPr>
                        <w:ins w:id="391" w:author="Maher Hawash" w:date="2010-02-14T16:41:00Z">
                          <w:r w:rsidRPr="00427DCB">
                            <w:rPr>
                              <w:sz w:val="20"/>
                              <w:rPrChange w:id="392" w:author="Maher Hawash" w:date="2010-02-14T16:53:00Z">
                                <w:rPr/>
                              </w:rPrChange>
                            </w:rPr>
                            <w:t>000</w:t>
                          </w:r>
                        </w:ins>
                      </w:p>
                    </w:tc>
                    <w:tc>
                      <w:tcPr>
                        <w:tcW w:w="558" w:type="dxa"/>
                        <w:tcBorders>
                          <w:bottom w:val="single" w:sz="4" w:space="0" w:color="auto"/>
                        </w:tcBorders>
                        <w:shd w:val="thinDiagStripe" w:color="D9D9D9" w:fill="auto"/>
                        <w:tcMar>
                          <w:left w:w="43" w:type="dxa"/>
                          <w:right w:w="43" w:type="dxa"/>
                        </w:tcMar>
                        <w:tcPrChange w:id="393" w:author="Maher Hawash" w:date="2010-02-14T16:52:00Z">
                          <w:tcPr>
                            <w:tcW w:w="600" w:type="dxa"/>
                            <w:tcBorders>
                              <w:bottom w:val="single" w:sz="4" w:space="0" w:color="auto"/>
                            </w:tcBorders>
                            <w:shd w:val="thinDiagStripe" w:color="D9D9D9" w:fill="auto"/>
                          </w:tcPr>
                        </w:tcPrChange>
                      </w:tcPr>
                      <w:p w:rsidR="00AC374B" w:rsidRPr="00427DCB" w:rsidRDefault="00AC374B" w:rsidP="00427DCB">
                        <w:pPr>
                          <w:jc w:val="center"/>
                          <w:rPr>
                            <w:ins w:id="394" w:author="Maher Hawash" w:date="2010-02-14T16:41:00Z"/>
                            <w:sz w:val="20"/>
                            <w:rPrChange w:id="395" w:author="Maher Hawash" w:date="2010-02-14T16:53:00Z">
                              <w:rPr>
                                <w:ins w:id="396" w:author="Maher Hawash" w:date="2010-02-14T16:41:00Z"/>
                              </w:rPr>
                            </w:rPrChange>
                          </w:rPr>
                          <w:pPrChange w:id="397" w:author="Maher Hawash" w:date="2010-02-14T16:53:00Z">
                            <w:pPr>
                              <w:jc w:val="both"/>
                            </w:pPr>
                          </w:pPrChange>
                        </w:pPr>
                        <w:ins w:id="398" w:author="Maher Hawash" w:date="2010-02-14T16:41:00Z">
                          <w:r w:rsidRPr="00427DCB">
                            <w:rPr>
                              <w:sz w:val="20"/>
                              <w:rPrChange w:id="399" w:author="Maher Hawash" w:date="2010-02-14T16:53:00Z">
                                <w:rPr/>
                              </w:rPrChange>
                            </w:rPr>
                            <w:t>000</w:t>
                          </w:r>
                        </w:ins>
                      </w:p>
                    </w:tc>
                    <w:tc>
                      <w:tcPr>
                        <w:tcW w:w="558" w:type="dxa"/>
                        <w:tcBorders>
                          <w:bottom w:val="single" w:sz="4" w:space="0" w:color="auto"/>
                        </w:tcBorders>
                        <w:shd w:val="thinDiagStripe" w:color="D9D9D9" w:fill="auto"/>
                        <w:tcMar>
                          <w:left w:w="43" w:type="dxa"/>
                          <w:right w:w="43" w:type="dxa"/>
                        </w:tcMar>
                        <w:tcPrChange w:id="400" w:author="Maher Hawash" w:date="2010-02-14T16:52:00Z">
                          <w:tcPr>
                            <w:tcW w:w="600" w:type="dxa"/>
                            <w:tcBorders>
                              <w:bottom w:val="single" w:sz="4" w:space="0" w:color="auto"/>
                            </w:tcBorders>
                            <w:shd w:val="thinDiagStripe" w:color="D9D9D9" w:fill="auto"/>
                          </w:tcPr>
                        </w:tcPrChange>
                      </w:tcPr>
                      <w:p w:rsidR="00AC374B" w:rsidRPr="00427DCB" w:rsidRDefault="00AC374B" w:rsidP="00427DCB">
                        <w:pPr>
                          <w:jc w:val="center"/>
                          <w:rPr>
                            <w:ins w:id="401" w:author="Maher Hawash" w:date="2010-02-14T16:41:00Z"/>
                            <w:sz w:val="20"/>
                            <w:rPrChange w:id="402" w:author="Maher Hawash" w:date="2010-02-14T16:53:00Z">
                              <w:rPr>
                                <w:ins w:id="403" w:author="Maher Hawash" w:date="2010-02-14T16:41:00Z"/>
                              </w:rPr>
                            </w:rPrChange>
                          </w:rPr>
                          <w:pPrChange w:id="404" w:author="Maher Hawash" w:date="2010-02-14T16:53:00Z">
                            <w:pPr>
                              <w:jc w:val="both"/>
                            </w:pPr>
                          </w:pPrChange>
                        </w:pPr>
                        <w:ins w:id="405" w:author="Maher Hawash" w:date="2010-02-14T16:41:00Z">
                          <w:r w:rsidRPr="00427DCB">
                            <w:rPr>
                              <w:sz w:val="20"/>
                              <w:rPrChange w:id="406" w:author="Maher Hawash" w:date="2010-02-14T16:53:00Z">
                                <w:rPr/>
                              </w:rPrChange>
                            </w:rPr>
                            <w:t>000</w:t>
                          </w:r>
                        </w:ins>
                      </w:p>
                    </w:tc>
                  </w:tr>
                  <w:tr w:rsidR="00AC374B" w:rsidRPr="00CB1948" w:rsidTr="00B847B7">
                    <w:trPr>
                      <w:trHeight w:val="207"/>
                      <w:ins w:id="407" w:author="Maher Hawash" w:date="2010-02-14T16:41:00Z"/>
                    </w:trPr>
                    <w:tc>
                      <w:tcPr>
                        <w:tcW w:w="558" w:type="dxa"/>
                        <w:tcMar>
                          <w:left w:w="43" w:type="dxa"/>
                          <w:right w:w="43" w:type="dxa"/>
                        </w:tcMar>
                        <w:tcPrChange w:id="408" w:author="Maher Hawash" w:date="2010-02-14T16:52:00Z">
                          <w:tcPr>
                            <w:tcW w:w="599" w:type="dxa"/>
                          </w:tcPr>
                        </w:tcPrChange>
                      </w:tcPr>
                      <w:p w:rsidR="00AC374B" w:rsidRPr="00427DCB" w:rsidRDefault="00AC374B" w:rsidP="00427DCB">
                        <w:pPr>
                          <w:jc w:val="center"/>
                          <w:rPr>
                            <w:ins w:id="409" w:author="Maher Hawash" w:date="2010-02-14T16:41:00Z"/>
                            <w:sz w:val="20"/>
                            <w:rPrChange w:id="410" w:author="Maher Hawash" w:date="2010-02-14T16:53:00Z">
                              <w:rPr>
                                <w:ins w:id="411" w:author="Maher Hawash" w:date="2010-02-14T16:41:00Z"/>
                              </w:rPr>
                            </w:rPrChange>
                          </w:rPr>
                          <w:pPrChange w:id="412" w:author="Maher Hawash" w:date="2010-02-14T16:53:00Z">
                            <w:pPr>
                              <w:jc w:val="both"/>
                            </w:pPr>
                          </w:pPrChange>
                        </w:pPr>
                        <w:ins w:id="413" w:author="Maher Hawash" w:date="2010-02-14T16:41:00Z">
                          <w:r w:rsidRPr="00427DCB">
                            <w:rPr>
                              <w:sz w:val="20"/>
                              <w:rPrChange w:id="414" w:author="Maher Hawash" w:date="2010-02-14T16:53:00Z">
                                <w:rPr/>
                              </w:rPrChange>
                            </w:rPr>
                            <w:t>001</w:t>
                          </w:r>
                        </w:ins>
                      </w:p>
                    </w:tc>
                    <w:tc>
                      <w:tcPr>
                        <w:tcW w:w="558" w:type="dxa"/>
                        <w:tcMar>
                          <w:left w:w="43" w:type="dxa"/>
                          <w:right w:w="43" w:type="dxa"/>
                        </w:tcMar>
                        <w:tcPrChange w:id="415" w:author="Maher Hawash" w:date="2010-02-14T16:52:00Z">
                          <w:tcPr>
                            <w:tcW w:w="600" w:type="dxa"/>
                            <w:gridSpan w:val="2"/>
                          </w:tcPr>
                        </w:tcPrChange>
                      </w:tcPr>
                      <w:p w:rsidR="00AC374B" w:rsidRPr="00427DCB" w:rsidRDefault="00AC374B" w:rsidP="00427DCB">
                        <w:pPr>
                          <w:jc w:val="center"/>
                          <w:rPr>
                            <w:ins w:id="416" w:author="Maher Hawash" w:date="2010-02-14T16:41:00Z"/>
                            <w:sz w:val="20"/>
                            <w:rPrChange w:id="417" w:author="Maher Hawash" w:date="2010-02-14T16:53:00Z">
                              <w:rPr>
                                <w:ins w:id="418" w:author="Maher Hawash" w:date="2010-02-14T16:41:00Z"/>
                              </w:rPr>
                            </w:rPrChange>
                          </w:rPr>
                          <w:pPrChange w:id="419" w:author="Maher Hawash" w:date="2010-02-14T16:53:00Z">
                            <w:pPr>
                              <w:jc w:val="both"/>
                            </w:pPr>
                          </w:pPrChange>
                        </w:pPr>
                        <w:ins w:id="420" w:author="Maher Hawash" w:date="2010-02-14T16:41:00Z">
                          <w:r w:rsidRPr="00427DCB">
                            <w:rPr>
                              <w:sz w:val="20"/>
                              <w:rPrChange w:id="421" w:author="Maher Hawash" w:date="2010-02-14T16:53:00Z">
                                <w:rPr/>
                              </w:rPrChange>
                            </w:rPr>
                            <w:t>100</w:t>
                          </w:r>
                        </w:ins>
                      </w:p>
                    </w:tc>
                    <w:tc>
                      <w:tcPr>
                        <w:tcW w:w="558" w:type="dxa"/>
                        <w:tcBorders>
                          <w:top w:val="single" w:sz="4" w:space="0" w:color="auto"/>
                        </w:tcBorders>
                        <w:tcMar>
                          <w:left w:w="43" w:type="dxa"/>
                          <w:right w:w="43" w:type="dxa"/>
                        </w:tcMar>
                        <w:tcPrChange w:id="422" w:author="Maher Hawash" w:date="2010-02-14T16:52:00Z">
                          <w:tcPr>
                            <w:tcW w:w="600" w:type="dxa"/>
                            <w:gridSpan w:val="2"/>
                            <w:tcBorders>
                              <w:top w:val="single" w:sz="4" w:space="0" w:color="auto"/>
                            </w:tcBorders>
                          </w:tcPr>
                        </w:tcPrChange>
                      </w:tcPr>
                      <w:p w:rsidR="00AC374B" w:rsidRPr="00427DCB" w:rsidRDefault="00AC374B" w:rsidP="00427DCB">
                        <w:pPr>
                          <w:jc w:val="center"/>
                          <w:rPr>
                            <w:ins w:id="423" w:author="Maher Hawash" w:date="2010-02-14T16:41:00Z"/>
                            <w:sz w:val="20"/>
                            <w:rPrChange w:id="424" w:author="Maher Hawash" w:date="2010-02-14T16:53:00Z">
                              <w:rPr>
                                <w:ins w:id="425" w:author="Maher Hawash" w:date="2010-02-14T16:41:00Z"/>
                              </w:rPr>
                            </w:rPrChange>
                          </w:rPr>
                          <w:pPrChange w:id="426" w:author="Maher Hawash" w:date="2010-02-14T16:53:00Z">
                            <w:pPr>
                              <w:jc w:val="both"/>
                            </w:pPr>
                          </w:pPrChange>
                        </w:pPr>
                        <w:ins w:id="427" w:author="Maher Hawash" w:date="2010-02-14T16:41:00Z">
                          <w:r w:rsidRPr="00427DCB">
                            <w:rPr>
                              <w:b/>
                              <w:sz w:val="20"/>
                              <w:u w:val="single"/>
                              <w:rPrChange w:id="428" w:author="Maher Hawash" w:date="2010-02-14T16:53:00Z">
                                <w:rPr>
                                  <w:b/>
                                  <w:u w:val="single"/>
                                </w:rPr>
                              </w:rPrChange>
                            </w:rPr>
                            <w:t>1</w:t>
                          </w:r>
                          <w:r w:rsidRPr="00427DCB">
                            <w:rPr>
                              <w:sz w:val="20"/>
                              <w:rPrChange w:id="429" w:author="Maher Hawash" w:date="2010-02-14T16:53:00Z">
                                <w:rPr/>
                              </w:rPrChange>
                            </w:rPr>
                            <w:t>0</w:t>
                          </w:r>
                          <w:r w:rsidRPr="00427DCB">
                            <w:rPr>
                              <w:sz w:val="20"/>
                              <w:shd w:val="clear" w:color="auto" w:fill="F2F2F2"/>
                              <w:rPrChange w:id="430" w:author="Maher Hawash" w:date="2010-02-14T16:53:00Z">
                                <w:rPr>
                                  <w:shd w:val="clear" w:color="auto" w:fill="F2F2F2"/>
                                </w:rPr>
                              </w:rPrChange>
                            </w:rPr>
                            <w:t>1</w:t>
                          </w:r>
                        </w:ins>
                      </w:p>
                    </w:tc>
                    <w:tc>
                      <w:tcPr>
                        <w:tcW w:w="558" w:type="dxa"/>
                        <w:tcMar>
                          <w:left w:w="43" w:type="dxa"/>
                          <w:right w:w="43" w:type="dxa"/>
                        </w:tcMar>
                        <w:tcPrChange w:id="431" w:author="Maher Hawash" w:date="2010-02-14T16:52:00Z">
                          <w:tcPr>
                            <w:tcW w:w="600" w:type="dxa"/>
                            <w:gridSpan w:val="2"/>
                          </w:tcPr>
                        </w:tcPrChange>
                      </w:tcPr>
                      <w:p w:rsidR="00AC374B" w:rsidRPr="00427DCB" w:rsidRDefault="00AC374B" w:rsidP="00427DCB">
                        <w:pPr>
                          <w:jc w:val="center"/>
                          <w:rPr>
                            <w:ins w:id="432" w:author="Maher Hawash" w:date="2010-02-14T16:41:00Z"/>
                            <w:sz w:val="20"/>
                            <w:rPrChange w:id="433" w:author="Maher Hawash" w:date="2010-02-14T16:53:00Z">
                              <w:rPr>
                                <w:ins w:id="434" w:author="Maher Hawash" w:date="2010-02-14T16:41:00Z"/>
                              </w:rPr>
                            </w:rPrChange>
                          </w:rPr>
                          <w:pPrChange w:id="435" w:author="Maher Hawash" w:date="2010-02-14T16:53:00Z">
                            <w:pPr>
                              <w:jc w:val="both"/>
                            </w:pPr>
                          </w:pPrChange>
                        </w:pPr>
                        <w:ins w:id="436" w:author="Maher Hawash" w:date="2010-02-14T16:41:00Z">
                          <w:r w:rsidRPr="00427DCB">
                            <w:rPr>
                              <w:sz w:val="20"/>
                              <w:shd w:val="clear" w:color="auto" w:fill="F2F2F2"/>
                              <w:rPrChange w:id="437" w:author="Maher Hawash" w:date="2010-02-14T16:53:00Z">
                                <w:rPr>
                                  <w:shd w:val="clear" w:color="auto" w:fill="F2F2F2"/>
                                </w:rPr>
                              </w:rPrChange>
                            </w:rPr>
                            <w:t>0</w:t>
                          </w:r>
                          <w:r w:rsidRPr="00427DCB">
                            <w:rPr>
                              <w:sz w:val="20"/>
                              <w:rPrChange w:id="438" w:author="Maher Hawash" w:date="2010-02-14T16:53:00Z">
                                <w:rPr/>
                              </w:rPrChange>
                            </w:rPr>
                            <w:t>0</w:t>
                          </w:r>
                          <w:r w:rsidRPr="00427DCB">
                            <w:rPr>
                              <w:b/>
                              <w:sz w:val="20"/>
                              <w:u w:val="single"/>
                              <w:rPrChange w:id="439" w:author="Maher Hawash" w:date="2010-02-14T16:53:00Z">
                                <w:rPr>
                                  <w:b/>
                                  <w:u w:val="single"/>
                                </w:rPr>
                              </w:rPrChange>
                            </w:rPr>
                            <w:t>1</w:t>
                          </w:r>
                        </w:ins>
                      </w:p>
                    </w:tc>
                    <w:tc>
                      <w:tcPr>
                        <w:tcW w:w="558" w:type="dxa"/>
                        <w:shd w:val="thinDiagStripe" w:color="D9D9D9" w:fill="auto"/>
                        <w:tcMar>
                          <w:left w:w="43" w:type="dxa"/>
                          <w:right w:w="43" w:type="dxa"/>
                        </w:tcMar>
                        <w:tcPrChange w:id="440" w:author="Maher Hawash" w:date="2010-02-14T16:52:00Z">
                          <w:tcPr>
                            <w:tcW w:w="599" w:type="dxa"/>
                            <w:shd w:val="thinDiagStripe" w:color="D9D9D9" w:fill="auto"/>
                          </w:tcPr>
                        </w:tcPrChange>
                      </w:tcPr>
                      <w:p w:rsidR="00AC374B" w:rsidRPr="00427DCB" w:rsidRDefault="00AC374B" w:rsidP="00427DCB">
                        <w:pPr>
                          <w:jc w:val="center"/>
                          <w:rPr>
                            <w:ins w:id="441" w:author="Maher Hawash" w:date="2010-02-14T16:41:00Z"/>
                            <w:sz w:val="20"/>
                            <w:rPrChange w:id="442" w:author="Maher Hawash" w:date="2010-02-14T16:53:00Z">
                              <w:rPr>
                                <w:ins w:id="443" w:author="Maher Hawash" w:date="2010-02-14T16:41:00Z"/>
                              </w:rPr>
                            </w:rPrChange>
                          </w:rPr>
                          <w:pPrChange w:id="444" w:author="Maher Hawash" w:date="2010-02-14T16:53:00Z">
                            <w:pPr>
                              <w:jc w:val="both"/>
                            </w:pPr>
                          </w:pPrChange>
                        </w:pPr>
                        <w:ins w:id="445" w:author="Maher Hawash" w:date="2010-02-14T16:41:00Z">
                          <w:r w:rsidRPr="00427DCB">
                            <w:rPr>
                              <w:sz w:val="20"/>
                              <w:rPrChange w:id="446" w:author="Maher Hawash" w:date="2010-02-14T16:53:00Z">
                                <w:rPr/>
                              </w:rPrChange>
                            </w:rPr>
                            <w:t>001</w:t>
                          </w:r>
                        </w:ins>
                      </w:p>
                    </w:tc>
                    <w:tc>
                      <w:tcPr>
                        <w:tcW w:w="558" w:type="dxa"/>
                        <w:shd w:val="thinDiagStripe" w:color="D9D9D9" w:fill="auto"/>
                        <w:tcMar>
                          <w:left w:w="43" w:type="dxa"/>
                          <w:right w:w="43" w:type="dxa"/>
                        </w:tcMar>
                        <w:tcPrChange w:id="447" w:author="Maher Hawash" w:date="2010-02-14T16:52:00Z">
                          <w:tcPr>
                            <w:tcW w:w="600" w:type="dxa"/>
                            <w:shd w:val="thinDiagStripe" w:color="D9D9D9" w:fill="auto"/>
                          </w:tcPr>
                        </w:tcPrChange>
                      </w:tcPr>
                      <w:p w:rsidR="00AC374B" w:rsidRPr="00427DCB" w:rsidRDefault="00AC374B" w:rsidP="00427DCB">
                        <w:pPr>
                          <w:jc w:val="center"/>
                          <w:rPr>
                            <w:ins w:id="448" w:author="Maher Hawash" w:date="2010-02-14T16:41:00Z"/>
                            <w:sz w:val="20"/>
                            <w:rPrChange w:id="449" w:author="Maher Hawash" w:date="2010-02-14T16:53:00Z">
                              <w:rPr>
                                <w:ins w:id="450" w:author="Maher Hawash" w:date="2010-02-14T16:41:00Z"/>
                              </w:rPr>
                            </w:rPrChange>
                          </w:rPr>
                          <w:pPrChange w:id="451" w:author="Maher Hawash" w:date="2010-02-14T16:53:00Z">
                            <w:pPr>
                              <w:jc w:val="both"/>
                            </w:pPr>
                          </w:pPrChange>
                        </w:pPr>
                        <w:ins w:id="452" w:author="Maher Hawash" w:date="2010-02-14T16:41:00Z">
                          <w:r w:rsidRPr="00427DCB">
                            <w:rPr>
                              <w:sz w:val="20"/>
                              <w:rPrChange w:id="453" w:author="Maher Hawash" w:date="2010-02-14T16:53:00Z">
                                <w:rPr/>
                              </w:rPrChange>
                            </w:rPr>
                            <w:t>001</w:t>
                          </w:r>
                        </w:ins>
                      </w:p>
                    </w:tc>
                    <w:tc>
                      <w:tcPr>
                        <w:tcW w:w="558" w:type="dxa"/>
                        <w:tcBorders>
                          <w:bottom w:val="single" w:sz="4" w:space="0" w:color="auto"/>
                        </w:tcBorders>
                        <w:shd w:val="thinDiagStripe" w:color="D9D9D9" w:fill="auto"/>
                        <w:tcMar>
                          <w:left w:w="43" w:type="dxa"/>
                          <w:right w:w="43" w:type="dxa"/>
                        </w:tcMar>
                        <w:tcPrChange w:id="454" w:author="Maher Hawash" w:date="2010-02-14T16:52:00Z">
                          <w:tcPr>
                            <w:tcW w:w="600" w:type="dxa"/>
                            <w:tcBorders>
                              <w:bottom w:val="single" w:sz="4" w:space="0" w:color="auto"/>
                            </w:tcBorders>
                            <w:shd w:val="thinDiagStripe" w:color="D9D9D9" w:fill="auto"/>
                          </w:tcPr>
                        </w:tcPrChange>
                      </w:tcPr>
                      <w:p w:rsidR="00AC374B" w:rsidRPr="00427DCB" w:rsidRDefault="00AC374B" w:rsidP="00427DCB">
                        <w:pPr>
                          <w:jc w:val="center"/>
                          <w:rPr>
                            <w:ins w:id="455" w:author="Maher Hawash" w:date="2010-02-14T16:41:00Z"/>
                            <w:sz w:val="20"/>
                            <w:rPrChange w:id="456" w:author="Maher Hawash" w:date="2010-02-14T16:53:00Z">
                              <w:rPr>
                                <w:ins w:id="457" w:author="Maher Hawash" w:date="2010-02-14T16:41:00Z"/>
                              </w:rPr>
                            </w:rPrChange>
                          </w:rPr>
                          <w:pPrChange w:id="458" w:author="Maher Hawash" w:date="2010-02-14T16:53:00Z">
                            <w:pPr>
                              <w:jc w:val="both"/>
                            </w:pPr>
                          </w:pPrChange>
                        </w:pPr>
                        <w:ins w:id="459" w:author="Maher Hawash" w:date="2010-02-14T16:41:00Z">
                          <w:r w:rsidRPr="00427DCB">
                            <w:rPr>
                              <w:sz w:val="20"/>
                              <w:rPrChange w:id="460" w:author="Maher Hawash" w:date="2010-02-14T16:53:00Z">
                                <w:rPr/>
                              </w:rPrChange>
                            </w:rPr>
                            <w:t>001</w:t>
                          </w:r>
                        </w:ins>
                      </w:p>
                    </w:tc>
                    <w:tc>
                      <w:tcPr>
                        <w:tcW w:w="558" w:type="dxa"/>
                        <w:tcBorders>
                          <w:bottom w:val="single" w:sz="4" w:space="0" w:color="auto"/>
                        </w:tcBorders>
                        <w:shd w:val="thinDiagStripe" w:color="D9D9D9" w:fill="auto"/>
                        <w:tcMar>
                          <w:left w:w="43" w:type="dxa"/>
                          <w:right w:w="43" w:type="dxa"/>
                        </w:tcMar>
                        <w:tcPrChange w:id="461" w:author="Maher Hawash" w:date="2010-02-14T16:52:00Z">
                          <w:tcPr>
                            <w:tcW w:w="600" w:type="dxa"/>
                            <w:tcBorders>
                              <w:bottom w:val="single" w:sz="4" w:space="0" w:color="auto"/>
                            </w:tcBorders>
                            <w:shd w:val="thinDiagStripe" w:color="D9D9D9" w:fill="auto"/>
                          </w:tcPr>
                        </w:tcPrChange>
                      </w:tcPr>
                      <w:p w:rsidR="00AC374B" w:rsidRPr="00427DCB" w:rsidRDefault="00AC374B" w:rsidP="00427DCB">
                        <w:pPr>
                          <w:jc w:val="center"/>
                          <w:rPr>
                            <w:ins w:id="462" w:author="Maher Hawash" w:date="2010-02-14T16:41:00Z"/>
                            <w:sz w:val="20"/>
                            <w:rPrChange w:id="463" w:author="Maher Hawash" w:date="2010-02-14T16:53:00Z">
                              <w:rPr>
                                <w:ins w:id="464" w:author="Maher Hawash" w:date="2010-02-14T16:41:00Z"/>
                              </w:rPr>
                            </w:rPrChange>
                          </w:rPr>
                          <w:pPrChange w:id="465" w:author="Maher Hawash" w:date="2010-02-14T16:53:00Z">
                            <w:pPr>
                              <w:jc w:val="both"/>
                            </w:pPr>
                          </w:pPrChange>
                        </w:pPr>
                        <w:ins w:id="466" w:author="Maher Hawash" w:date="2010-02-14T16:41:00Z">
                          <w:r w:rsidRPr="00427DCB">
                            <w:rPr>
                              <w:sz w:val="20"/>
                              <w:rPrChange w:id="467" w:author="Maher Hawash" w:date="2010-02-14T16:53:00Z">
                                <w:rPr/>
                              </w:rPrChange>
                            </w:rPr>
                            <w:t>001</w:t>
                          </w:r>
                        </w:ins>
                      </w:p>
                    </w:tc>
                  </w:tr>
                  <w:tr w:rsidR="00427DCB" w:rsidRPr="00CB1948" w:rsidTr="00B847B7">
                    <w:trPr>
                      <w:trHeight w:val="207"/>
                      <w:ins w:id="468" w:author="Maher Hawash" w:date="2010-02-14T16:41:00Z"/>
                      <w:trPrChange w:id="469" w:author="Maher Hawash" w:date="2010-02-14T16:52:00Z">
                        <w:trPr>
                          <w:trHeight w:val="207"/>
                        </w:trPr>
                      </w:trPrChange>
                    </w:trPr>
                    <w:tc>
                      <w:tcPr>
                        <w:tcW w:w="558" w:type="dxa"/>
                        <w:tcMar>
                          <w:left w:w="43" w:type="dxa"/>
                          <w:right w:w="43" w:type="dxa"/>
                        </w:tcMar>
                        <w:tcPrChange w:id="470" w:author="Maher Hawash" w:date="2010-02-14T16:52:00Z">
                          <w:tcPr>
                            <w:tcW w:w="599" w:type="dxa"/>
                          </w:tcPr>
                        </w:tcPrChange>
                      </w:tcPr>
                      <w:p w:rsidR="00AC374B" w:rsidRPr="00427DCB" w:rsidRDefault="00AC374B" w:rsidP="00427DCB">
                        <w:pPr>
                          <w:jc w:val="center"/>
                          <w:rPr>
                            <w:ins w:id="471" w:author="Maher Hawash" w:date="2010-02-14T16:41:00Z"/>
                            <w:sz w:val="20"/>
                            <w:rPrChange w:id="472" w:author="Maher Hawash" w:date="2010-02-14T16:53:00Z">
                              <w:rPr>
                                <w:ins w:id="473" w:author="Maher Hawash" w:date="2010-02-14T16:41:00Z"/>
                              </w:rPr>
                            </w:rPrChange>
                          </w:rPr>
                          <w:pPrChange w:id="474" w:author="Maher Hawash" w:date="2010-02-14T16:53:00Z">
                            <w:pPr>
                              <w:jc w:val="both"/>
                            </w:pPr>
                          </w:pPrChange>
                        </w:pPr>
                        <w:ins w:id="475" w:author="Maher Hawash" w:date="2010-02-14T16:41:00Z">
                          <w:r w:rsidRPr="00427DCB">
                            <w:rPr>
                              <w:sz w:val="20"/>
                              <w:rPrChange w:id="476" w:author="Maher Hawash" w:date="2010-02-14T16:53:00Z">
                                <w:rPr/>
                              </w:rPrChange>
                            </w:rPr>
                            <w:t>010</w:t>
                          </w:r>
                        </w:ins>
                      </w:p>
                    </w:tc>
                    <w:tc>
                      <w:tcPr>
                        <w:tcW w:w="558" w:type="dxa"/>
                        <w:tcMar>
                          <w:left w:w="43" w:type="dxa"/>
                          <w:right w:w="43" w:type="dxa"/>
                        </w:tcMar>
                        <w:tcPrChange w:id="477" w:author="Maher Hawash" w:date="2010-02-14T16:52:00Z">
                          <w:tcPr>
                            <w:tcW w:w="600" w:type="dxa"/>
                            <w:gridSpan w:val="2"/>
                          </w:tcPr>
                        </w:tcPrChange>
                      </w:tcPr>
                      <w:p w:rsidR="00AC374B" w:rsidRPr="00427DCB" w:rsidRDefault="00AC374B" w:rsidP="00427DCB">
                        <w:pPr>
                          <w:jc w:val="center"/>
                          <w:rPr>
                            <w:ins w:id="478" w:author="Maher Hawash" w:date="2010-02-14T16:41:00Z"/>
                            <w:sz w:val="20"/>
                            <w:rPrChange w:id="479" w:author="Maher Hawash" w:date="2010-02-14T16:53:00Z">
                              <w:rPr>
                                <w:ins w:id="480" w:author="Maher Hawash" w:date="2010-02-14T16:41:00Z"/>
                              </w:rPr>
                            </w:rPrChange>
                          </w:rPr>
                          <w:pPrChange w:id="481" w:author="Maher Hawash" w:date="2010-02-14T16:53:00Z">
                            <w:pPr>
                              <w:jc w:val="both"/>
                            </w:pPr>
                          </w:pPrChange>
                        </w:pPr>
                        <w:ins w:id="482" w:author="Maher Hawash" w:date="2010-02-14T16:41:00Z">
                          <w:r w:rsidRPr="00427DCB">
                            <w:rPr>
                              <w:sz w:val="20"/>
                              <w:rPrChange w:id="483" w:author="Maher Hawash" w:date="2010-02-14T16:53:00Z">
                                <w:rPr/>
                              </w:rPrChange>
                            </w:rPr>
                            <w:t>101</w:t>
                          </w:r>
                        </w:ins>
                      </w:p>
                    </w:tc>
                    <w:tc>
                      <w:tcPr>
                        <w:tcW w:w="558" w:type="dxa"/>
                        <w:tcMar>
                          <w:left w:w="43" w:type="dxa"/>
                          <w:right w:w="43" w:type="dxa"/>
                        </w:tcMar>
                        <w:tcPrChange w:id="484" w:author="Maher Hawash" w:date="2010-02-14T16:52:00Z">
                          <w:tcPr>
                            <w:tcW w:w="600" w:type="dxa"/>
                            <w:gridSpan w:val="2"/>
                          </w:tcPr>
                        </w:tcPrChange>
                      </w:tcPr>
                      <w:p w:rsidR="00AC374B" w:rsidRPr="00427DCB" w:rsidRDefault="00AC374B" w:rsidP="00427DCB">
                        <w:pPr>
                          <w:jc w:val="center"/>
                          <w:rPr>
                            <w:ins w:id="485" w:author="Maher Hawash" w:date="2010-02-14T16:41:00Z"/>
                            <w:sz w:val="20"/>
                            <w:rPrChange w:id="486" w:author="Maher Hawash" w:date="2010-02-14T16:53:00Z">
                              <w:rPr>
                                <w:ins w:id="487" w:author="Maher Hawash" w:date="2010-02-14T16:41:00Z"/>
                              </w:rPr>
                            </w:rPrChange>
                          </w:rPr>
                          <w:pPrChange w:id="488" w:author="Maher Hawash" w:date="2010-02-14T16:53:00Z">
                            <w:pPr>
                              <w:jc w:val="both"/>
                            </w:pPr>
                          </w:pPrChange>
                        </w:pPr>
                        <w:ins w:id="489" w:author="Maher Hawash" w:date="2010-02-14T16:41:00Z">
                          <w:r w:rsidRPr="00427DCB">
                            <w:rPr>
                              <w:b/>
                              <w:sz w:val="20"/>
                              <w:u w:val="single"/>
                              <w:rPrChange w:id="490" w:author="Maher Hawash" w:date="2010-02-14T16:53:00Z">
                                <w:rPr>
                                  <w:b/>
                                  <w:u w:val="single"/>
                                </w:rPr>
                              </w:rPrChange>
                            </w:rPr>
                            <w:t>1</w:t>
                          </w:r>
                          <w:r w:rsidRPr="00427DCB">
                            <w:rPr>
                              <w:sz w:val="20"/>
                              <w:rPrChange w:id="491" w:author="Maher Hawash" w:date="2010-02-14T16:53:00Z">
                                <w:rPr/>
                              </w:rPrChange>
                            </w:rPr>
                            <w:t>0</w:t>
                          </w:r>
                          <w:r w:rsidRPr="00427DCB">
                            <w:rPr>
                              <w:sz w:val="20"/>
                              <w:shd w:val="clear" w:color="auto" w:fill="F2F2F2"/>
                              <w:rPrChange w:id="492" w:author="Maher Hawash" w:date="2010-02-14T16:53:00Z">
                                <w:rPr>
                                  <w:shd w:val="clear" w:color="auto" w:fill="F2F2F2"/>
                                </w:rPr>
                              </w:rPrChange>
                            </w:rPr>
                            <w:t>0</w:t>
                          </w:r>
                        </w:ins>
                      </w:p>
                    </w:tc>
                    <w:tc>
                      <w:tcPr>
                        <w:tcW w:w="558" w:type="dxa"/>
                        <w:tcMar>
                          <w:left w:w="43" w:type="dxa"/>
                          <w:right w:w="43" w:type="dxa"/>
                        </w:tcMar>
                        <w:tcPrChange w:id="493" w:author="Maher Hawash" w:date="2010-02-14T16:52:00Z">
                          <w:tcPr>
                            <w:tcW w:w="600" w:type="dxa"/>
                            <w:gridSpan w:val="2"/>
                          </w:tcPr>
                        </w:tcPrChange>
                      </w:tcPr>
                      <w:p w:rsidR="00AC374B" w:rsidRPr="00427DCB" w:rsidRDefault="00AC374B" w:rsidP="00427DCB">
                        <w:pPr>
                          <w:jc w:val="center"/>
                          <w:rPr>
                            <w:ins w:id="494" w:author="Maher Hawash" w:date="2010-02-14T16:41:00Z"/>
                            <w:sz w:val="20"/>
                            <w:rPrChange w:id="495" w:author="Maher Hawash" w:date="2010-02-14T16:53:00Z">
                              <w:rPr>
                                <w:ins w:id="496" w:author="Maher Hawash" w:date="2010-02-14T16:41:00Z"/>
                              </w:rPr>
                            </w:rPrChange>
                          </w:rPr>
                          <w:pPrChange w:id="497" w:author="Maher Hawash" w:date="2010-02-14T16:53:00Z">
                            <w:pPr>
                              <w:jc w:val="both"/>
                            </w:pPr>
                          </w:pPrChange>
                        </w:pPr>
                        <w:ins w:id="498" w:author="Maher Hawash" w:date="2010-02-14T16:41:00Z">
                          <w:r w:rsidRPr="00427DCB">
                            <w:rPr>
                              <w:sz w:val="20"/>
                              <w:rPrChange w:id="499" w:author="Maher Hawash" w:date="2010-02-14T16:53:00Z">
                                <w:rPr/>
                              </w:rPrChange>
                            </w:rPr>
                            <w:t>100</w:t>
                          </w:r>
                        </w:ins>
                      </w:p>
                    </w:tc>
                    <w:tc>
                      <w:tcPr>
                        <w:tcW w:w="558" w:type="dxa"/>
                        <w:tcMar>
                          <w:left w:w="43" w:type="dxa"/>
                          <w:right w:w="43" w:type="dxa"/>
                        </w:tcMar>
                        <w:tcPrChange w:id="500" w:author="Maher Hawash" w:date="2010-02-14T16:52:00Z">
                          <w:tcPr>
                            <w:tcW w:w="599" w:type="dxa"/>
                          </w:tcPr>
                        </w:tcPrChange>
                      </w:tcPr>
                      <w:p w:rsidR="00AC374B" w:rsidRPr="00427DCB" w:rsidRDefault="00AC374B" w:rsidP="00427DCB">
                        <w:pPr>
                          <w:jc w:val="center"/>
                          <w:rPr>
                            <w:ins w:id="501" w:author="Maher Hawash" w:date="2010-02-14T16:41:00Z"/>
                            <w:sz w:val="20"/>
                            <w:rPrChange w:id="502" w:author="Maher Hawash" w:date="2010-02-14T16:53:00Z">
                              <w:rPr>
                                <w:ins w:id="503" w:author="Maher Hawash" w:date="2010-02-14T16:41:00Z"/>
                              </w:rPr>
                            </w:rPrChange>
                          </w:rPr>
                          <w:pPrChange w:id="504" w:author="Maher Hawash" w:date="2010-02-14T16:53:00Z">
                            <w:pPr>
                              <w:jc w:val="both"/>
                            </w:pPr>
                          </w:pPrChange>
                        </w:pPr>
                        <w:ins w:id="505" w:author="Maher Hawash" w:date="2010-02-14T16:41:00Z">
                          <w:r w:rsidRPr="00427DCB">
                            <w:rPr>
                              <w:b/>
                              <w:sz w:val="20"/>
                              <w:u w:val="single"/>
                              <w:rPrChange w:id="506" w:author="Maher Hawash" w:date="2010-02-14T16:53:00Z">
                                <w:rPr>
                                  <w:b/>
                                  <w:u w:val="single"/>
                                </w:rPr>
                              </w:rPrChange>
                            </w:rPr>
                            <w:t>1</w:t>
                          </w:r>
                          <w:r w:rsidRPr="00427DCB">
                            <w:rPr>
                              <w:sz w:val="20"/>
                              <w:shd w:val="clear" w:color="auto" w:fill="F2F2F2"/>
                              <w:rPrChange w:id="507" w:author="Maher Hawash" w:date="2010-02-14T16:53:00Z">
                                <w:rPr>
                                  <w:shd w:val="clear" w:color="auto" w:fill="F2F2F2"/>
                                </w:rPr>
                              </w:rPrChange>
                            </w:rPr>
                            <w:t>1</w:t>
                          </w:r>
                          <w:r w:rsidRPr="00427DCB">
                            <w:rPr>
                              <w:sz w:val="20"/>
                              <w:rPrChange w:id="508" w:author="Maher Hawash" w:date="2010-02-14T16:53:00Z">
                                <w:rPr/>
                              </w:rPrChange>
                            </w:rPr>
                            <w:t>0</w:t>
                          </w:r>
                        </w:ins>
                      </w:p>
                    </w:tc>
                    <w:tc>
                      <w:tcPr>
                        <w:tcW w:w="558" w:type="dxa"/>
                        <w:tcMar>
                          <w:left w:w="43" w:type="dxa"/>
                          <w:right w:w="43" w:type="dxa"/>
                        </w:tcMar>
                        <w:tcPrChange w:id="509" w:author="Maher Hawash" w:date="2010-02-14T16:52:00Z">
                          <w:tcPr>
                            <w:tcW w:w="600" w:type="dxa"/>
                          </w:tcPr>
                        </w:tcPrChange>
                      </w:tcPr>
                      <w:p w:rsidR="00AC374B" w:rsidRPr="00427DCB" w:rsidRDefault="00AC374B" w:rsidP="00427DCB">
                        <w:pPr>
                          <w:jc w:val="center"/>
                          <w:rPr>
                            <w:ins w:id="510" w:author="Maher Hawash" w:date="2010-02-14T16:41:00Z"/>
                            <w:sz w:val="20"/>
                            <w:rPrChange w:id="511" w:author="Maher Hawash" w:date="2010-02-14T16:53:00Z">
                              <w:rPr>
                                <w:ins w:id="512" w:author="Maher Hawash" w:date="2010-02-14T16:41:00Z"/>
                              </w:rPr>
                            </w:rPrChange>
                          </w:rPr>
                          <w:pPrChange w:id="513" w:author="Maher Hawash" w:date="2010-02-14T16:53:00Z">
                            <w:pPr>
                              <w:jc w:val="both"/>
                            </w:pPr>
                          </w:pPrChange>
                        </w:pPr>
                        <w:ins w:id="514" w:author="Maher Hawash" w:date="2010-02-14T16:41:00Z">
                          <w:r w:rsidRPr="00427DCB">
                            <w:rPr>
                              <w:sz w:val="20"/>
                              <w:shd w:val="clear" w:color="auto" w:fill="F2F2F2"/>
                              <w:rPrChange w:id="515" w:author="Maher Hawash" w:date="2010-02-14T16:53:00Z">
                                <w:rPr>
                                  <w:shd w:val="clear" w:color="auto" w:fill="F2F2F2"/>
                                </w:rPr>
                              </w:rPrChange>
                            </w:rPr>
                            <w:t>0</w:t>
                          </w:r>
                          <w:r w:rsidRPr="00427DCB">
                            <w:rPr>
                              <w:b/>
                              <w:sz w:val="20"/>
                              <w:u w:val="single"/>
                              <w:rPrChange w:id="516" w:author="Maher Hawash" w:date="2010-02-14T16:53:00Z">
                                <w:rPr>
                                  <w:b/>
                                  <w:u w:val="single"/>
                                </w:rPr>
                              </w:rPrChange>
                            </w:rPr>
                            <w:t>1</w:t>
                          </w:r>
                          <w:r w:rsidRPr="00427DCB">
                            <w:rPr>
                              <w:sz w:val="20"/>
                              <w:rPrChange w:id="517" w:author="Maher Hawash" w:date="2010-02-14T16:53:00Z">
                                <w:rPr/>
                              </w:rPrChange>
                            </w:rPr>
                            <w:t>0</w:t>
                          </w:r>
                        </w:ins>
                      </w:p>
                    </w:tc>
                    <w:tc>
                      <w:tcPr>
                        <w:tcW w:w="558" w:type="dxa"/>
                        <w:tcBorders>
                          <w:bottom w:val="single" w:sz="4" w:space="0" w:color="auto"/>
                        </w:tcBorders>
                        <w:shd w:val="thinDiagStripe" w:color="D9D9D9" w:fill="auto"/>
                        <w:tcMar>
                          <w:left w:w="43" w:type="dxa"/>
                          <w:right w:w="43" w:type="dxa"/>
                        </w:tcMar>
                        <w:tcPrChange w:id="518" w:author="Maher Hawash" w:date="2010-02-14T16:52:00Z">
                          <w:tcPr>
                            <w:tcW w:w="600" w:type="dxa"/>
                            <w:tcBorders>
                              <w:bottom w:val="single" w:sz="4" w:space="0" w:color="auto"/>
                            </w:tcBorders>
                            <w:shd w:val="thinDiagStripe" w:color="D9D9D9" w:fill="auto"/>
                          </w:tcPr>
                        </w:tcPrChange>
                      </w:tcPr>
                      <w:p w:rsidR="00AC374B" w:rsidRPr="00427DCB" w:rsidRDefault="00AC374B" w:rsidP="00427DCB">
                        <w:pPr>
                          <w:jc w:val="center"/>
                          <w:rPr>
                            <w:ins w:id="519" w:author="Maher Hawash" w:date="2010-02-14T16:41:00Z"/>
                            <w:sz w:val="20"/>
                            <w:rPrChange w:id="520" w:author="Maher Hawash" w:date="2010-02-14T16:53:00Z">
                              <w:rPr>
                                <w:ins w:id="521" w:author="Maher Hawash" w:date="2010-02-14T16:41:00Z"/>
                              </w:rPr>
                            </w:rPrChange>
                          </w:rPr>
                          <w:pPrChange w:id="522" w:author="Maher Hawash" w:date="2010-02-14T16:53:00Z">
                            <w:pPr>
                              <w:jc w:val="both"/>
                            </w:pPr>
                          </w:pPrChange>
                        </w:pPr>
                        <w:ins w:id="523" w:author="Maher Hawash" w:date="2010-02-14T16:41:00Z">
                          <w:r w:rsidRPr="00427DCB">
                            <w:rPr>
                              <w:sz w:val="20"/>
                              <w:rPrChange w:id="524" w:author="Maher Hawash" w:date="2010-02-14T16:53:00Z">
                                <w:rPr/>
                              </w:rPrChange>
                            </w:rPr>
                            <w:t>010</w:t>
                          </w:r>
                        </w:ins>
                      </w:p>
                    </w:tc>
                    <w:tc>
                      <w:tcPr>
                        <w:tcW w:w="558" w:type="dxa"/>
                        <w:tcBorders>
                          <w:bottom w:val="single" w:sz="4" w:space="0" w:color="auto"/>
                        </w:tcBorders>
                        <w:shd w:val="thinDiagStripe" w:color="D9D9D9" w:fill="auto"/>
                        <w:tcMar>
                          <w:left w:w="43" w:type="dxa"/>
                          <w:right w:w="43" w:type="dxa"/>
                        </w:tcMar>
                        <w:tcPrChange w:id="525" w:author="Maher Hawash" w:date="2010-02-14T16:52:00Z">
                          <w:tcPr>
                            <w:tcW w:w="600" w:type="dxa"/>
                            <w:tcBorders>
                              <w:bottom w:val="single" w:sz="4" w:space="0" w:color="auto"/>
                            </w:tcBorders>
                            <w:shd w:val="thinDiagStripe" w:color="D9D9D9" w:fill="auto"/>
                          </w:tcPr>
                        </w:tcPrChange>
                      </w:tcPr>
                      <w:p w:rsidR="00AC374B" w:rsidRPr="00427DCB" w:rsidRDefault="00AC374B" w:rsidP="00427DCB">
                        <w:pPr>
                          <w:jc w:val="center"/>
                          <w:rPr>
                            <w:ins w:id="526" w:author="Maher Hawash" w:date="2010-02-14T16:41:00Z"/>
                            <w:sz w:val="20"/>
                            <w:rPrChange w:id="527" w:author="Maher Hawash" w:date="2010-02-14T16:53:00Z">
                              <w:rPr>
                                <w:ins w:id="528" w:author="Maher Hawash" w:date="2010-02-14T16:41:00Z"/>
                              </w:rPr>
                            </w:rPrChange>
                          </w:rPr>
                          <w:pPrChange w:id="529" w:author="Maher Hawash" w:date="2010-02-14T16:53:00Z">
                            <w:pPr>
                              <w:jc w:val="both"/>
                            </w:pPr>
                          </w:pPrChange>
                        </w:pPr>
                        <w:ins w:id="530" w:author="Maher Hawash" w:date="2010-02-14T16:41:00Z">
                          <w:r w:rsidRPr="00427DCB">
                            <w:rPr>
                              <w:sz w:val="20"/>
                              <w:rPrChange w:id="531" w:author="Maher Hawash" w:date="2010-02-14T16:53:00Z">
                                <w:rPr/>
                              </w:rPrChange>
                            </w:rPr>
                            <w:t>010</w:t>
                          </w:r>
                        </w:ins>
                      </w:p>
                    </w:tc>
                  </w:tr>
                  <w:tr w:rsidR="00427DCB" w:rsidRPr="00CB1948" w:rsidTr="00B847B7">
                    <w:trPr>
                      <w:trHeight w:val="207"/>
                      <w:ins w:id="532" w:author="Maher Hawash" w:date="2010-02-14T16:41:00Z"/>
                      <w:trPrChange w:id="533" w:author="Maher Hawash" w:date="2010-02-14T16:52:00Z">
                        <w:trPr>
                          <w:trHeight w:val="207"/>
                        </w:trPr>
                      </w:trPrChange>
                    </w:trPr>
                    <w:tc>
                      <w:tcPr>
                        <w:tcW w:w="558" w:type="dxa"/>
                        <w:tcMar>
                          <w:left w:w="43" w:type="dxa"/>
                          <w:right w:w="43" w:type="dxa"/>
                        </w:tcMar>
                        <w:tcPrChange w:id="534" w:author="Maher Hawash" w:date="2010-02-14T16:52:00Z">
                          <w:tcPr>
                            <w:tcW w:w="599" w:type="dxa"/>
                          </w:tcPr>
                        </w:tcPrChange>
                      </w:tcPr>
                      <w:p w:rsidR="00AC374B" w:rsidRPr="00427DCB" w:rsidRDefault="00AC374B" w:rsidP="00427DCB">
                        <w:pPr>
                          <w:jc w:val="center"/>
                          <w:rPr>
                            <w:ins w:id="535" w:author="Maher Hawash" w:date="2010-02-14T16:41:00Z"/>
                            <w:sz w:val="20"/>
                            <w:rPrChange w:id="536" w:author="Maher Hawash" w:date="2010-02-14T16:53:00Z">
                              <w:rPr>
                                <w:ins w:id="537" w:author="Maher Hawash" w:date="2010-02-14T16:41:00Z"/>
                              </w:rPr>
                            </w:rPrChange>
                          </w:rPr>
                          <w:pPrChange w:id="538" w:author="Maher Hawash" w:date="2010-02-14T16:53:00Z">
                            <w:pPr>
                              <w:jc w:val="both"/>
                            </w:pPr>
                          </w:pPrChange>
                        </w:pPr>
                        <w:ins w:id="539" w:author="Maher Hawash" w:date="2010-02-14T16:41:00Z">
                          <w:r w:rsidRPr="00427DCB">
                            <w:rPr>
                              <w:sz w:val="20"/>
                              <w:rPrChange w:id="540" w:author="Maher Hawash" w:date="2010-02-14T16:53:00Z">
                                <w:rPr/>
                              </w:rPrChange>
                            </w:rPr>
                            <w:t>011</w:t>
                          </w:r>
                        </w:ins>
                      </w:p>
                    </w:tc>
                    <w:tc>
                      <w:tcPr>
                        <w:tcW w:w="558" w:type="dxa"/>
                        <w:tcMar>
                          <w:left w:w="43" w:type="dxa"/>
                          <w:right w:w="43" w:type="dxa"/>
                        </w:tcMar>
                        <w:tcPrChange w:id="541" w:author="Maher Hawash" w:date="2010-02-14T16:52:00Z">
                          <w:tcPr>
                            <w:tcW w:w="600" w:type="dxa"/>
                            <w:gridSpan w:val="2"/>
                          </w:tcPr>
                        </w:tcPrChange>
                      </w:tcPr>
                      <w:p w:rsidR="00AC374B" w:rsidRPr="00427DCB" w:rsidRDefault="00AC374B" w:rsidP="00427DCB">
                        <w:pPr>
                          <w:jc w:val="center"/>
                          <w:rPr>
                            <w:ins w:id="542" w:author="Maher Hawash" w:date="2010-02-14T16:41:00Z"/>
                            <w:sz w:val="20"/>
                            <w:rPrChange w:id="543" w:author="Maher Hawash" w:date="2010-02-14T16:53:00Z">
                              <w:rPr>
                                <w:ins w:id="544" w:author="Maher Hawash" w:date="2010-02-14T16:41:00Z"/>
                              </w:rPr>
                            </w:rPrChange>
                          </w:rPr>
                          <w:pPrChange w:id="545" w:author="Maher Hawash" w:date="2010-02-14T16:53:00Z">
                            <w:pPr>
                              <w:jc w:val="both"/>
                            </w:pPr>
                          </w:pPrChange>
                        </w:pPr>
                        <w:ins w:id="546" w:author="Maher Hawash" w:date="2010-02-14T16:41:00Z">
                          <w:r w:rsidRPr="00427DCB">
                            <w:rPr>
                              <w:sz w:val="20"/>
                              <w:rPrChange w:id="547" w:author="Maher Hawash" w:date="2010-02-14T16:53:00Z">
                                <w:rPr/>
                              </w:rPrChange>
                            </w:rPr>
                            <w:t>001</w:t>
                          </w:r>
                        </w:ins>
                      </w:p>
                    </w:tc>
                    <w:tc>
                      <w:tcPr>
                        <w:tcW w:w="558" w:type="dxa"/>
                        <w:tcMar>
                          <w:left w:w="43" w:type="dxa"/>
                          <w:right w:w="43" w:type="dxa"/>
                        </w:tcMar>
                        <w:tcPrChange w:id="548" w:author="Maher Hawash" w:date="2010-02-14T16:52:00Z">
                          <w:tcPr>
                            <w:tcW w:w="600" w:type="dxa"/>
                            <w:gridSpan w:val="2"/>
                          </w:tcPr>
                        </w:tcPrChange>
                      </w:tcPr>
                      <w:p w:rsidR="00AC374B" w:rsidRPr="00427DCB" w:rsidRDefault="00AC374B" w:rsidP="00427DCB">
                        <w:pPr>
                          <w:jc w:val="center"/>
                          <w:rPr>
                            <w:ins w:id="549" w:author="Maher Hawash" w:date="2010-02-14T16:41:00Z"/>
                            <w:sz w:val="20"/>
                            <w:rPrChange w:id="550" w:author="Maher Hawash" w:date="2010-02-14T16:53:00Z">
                              <w:rPr>
                                <w:ins w:id="551" w:author="Maher Hawash" w:date="2010-02-14T16:41:00Z"/>
                              </w:rPr>
                            </w:rPrChange>
                          </w:rPr>
                          <w:pPrChange w:id="552" w:author="Maher Hawash" w:date="2010-02-14T16:53:00Z">
                            <w:pPr>
                              <w:jc w:val="both"/>
                            </w:pPr>
                          </w:pPrChange>
                        </w:pPr>
                        <w:ins w:id="553" w:author="Maher Hawash" w:date="2010-02-14T16:41:00Z">
                          <w:r w:rsidRPr="00427DCB">
                            <w:rPr>
                              <w:sz w:val="20"/>
                              <w:rPrChange w:id="554" w:author="Maher Hawash" w:date="2010-02-14T16:53:00Z">
                                <w:rPr/>
                              </w:rPrChange>
                            </w:rPr>
                            <w:t>001</w:t>
                          </w:r>
                        </w:ins>
                      </w:p>
                    </w:tc>
                    <w:tc>
                      <w:tcPr>
                        <w:tcW w:w="558" w:type="dxa"/>
                        <w:tcMar>
                          <w:left w:w="43" w:type="dxa"/>
                          <w:right w:w="43" w:type="dxa"/>
                        </w:tcMar>
                        <w:tcPrChange w:id="555" w:author="Maher Hawash" w:date="2010-02-14T16:52:00Z">
                          <w:tcPr>
                            <w:tcW w:w="600" w:type="dxa"/>
                            <w:gridSpan w:val="2"/>
                          </w:tcPr>
                        </w:tcPrChange>
                      </w:tcPr>
                      <w:p w:rsidR="00AC374B" w:rsidRPr="00427DCB" w:rsidRDefault="00AC374B" w:rsidP="00427DCB">
                        <w:pPr>
                          <w:jc w:val="center"/>
                          <w:rPr>
                            <w:ins w:id="556" w:author="Maher Hawash" w:date="2010-02-14T16:41:00Z"/>
                            <w:sz w:val="20"/>
                            <w:rPrChange w:id="557" w:author="Maher Hawash" w:date="2010-02-14T16:53:00Z">
                              <w:rPr>
                                <w:ins w:id="558" w:author="Maher Hawash" w:date="2010-02-14T16:41:00Z"/>
                              </w:rPr>
                            </w:rPrChange>
                          </w:rPr>
                          <w:pPrChange w:id="559" w:author="Maher Hawash" w:date="2010-02-14T16:53:00Z">
                            <w:pPr>
                              <w:jc w:val="both"/>
                            </w:pPr>
                          </w:pPrChange>
                        </w:pPr>
                        <w:ins w:id="560" w:author="Maher Hawash" w:date="2010-02-14T16:41:00Z">
                          <w:r w:rsidRPr="00427DCB">
                            <w:rPr>
                              <w:sz w:val="20"/>
                              <w:shd w:val="clear" w:color="auto" w:fill="F2F2F2"/>
                              <w:rPrChange w:id="561" w:author="Maher Hawash" w:date="2010-02-14T16:53:00Z">
                                <w:rPr>
                                  <w:shd w:val="clear" w:color="auto" w:fill="F2F2F2"/>
                                </w:rPr>
                              </w:rPrChange>
                            </w:rPr>
                            <w:t>1</w:t>
                          </w:r>
                          <w:r w:rsidRPr="00427DCB">
                            <w:rPr>
                              <w:sz w:val="20"/>
                              <w:rPrChange w:id="562" w:author="Maher Hawash" w:date="2010-02-14T16:53:00Z">
                                <w:rPr/>
                              </w:rPrChange>
                            </w:rPr>
                            <w:t>0</w:t>
                          </w:r>
                          <w:r w:rsidRPr="00427DCB">
                            <w:rPr>
                              <w:b/>
                              <w:sz w:val="20"/>
                              <w:u w:val="single"/>
                              <w:rPrChange w:id="563" w:author="Maher Hawash" w:date="2010-02-14T16:53:00Z">
                                <w:rPr>
                                  <w:b/>
                                  <w:u w:val="single"/>
                                </w:rPr>
                              </w:rPrChange>
                            </w:rPr>
                            <w:t>1</w:t>
                          </w:r>
                        </w:ins>
                      </w:p>
                    </w:tc>
                    <w:tc>
                      <w:tcPr>
                        <w:tcW w:w="558" w:type="dxa"/>
                        <w:tcMar>
                          <w:left w:w="43" w:type="dxa"/>
                          <w:right w:w="43" w:type="dxa"/>
                        </w:tcMar>
                        <w:tcPrChange w:id="564" w:author="Maher Hawash" w:date="2010-02-14T16:52:00Z">
                          <w:tcPr>
                            <w:tcW w:w="599" w:type="dxa"/>
                          </w:tcPr>
                        </w:tcPrChange>
                      </w:tcPr>
                      <w:p w:rsidR="00AC374B" w:rsidRPr="00427DCB" w:rsidRDefault="00AC374B" w:rsidP="00427DCB">
                        <w:pPr>
                          <w:jc w:val="center"/>
                          <w:rPr>
                            <w:ins w:id="565" w:author="Maher Hawash" w:date="2010-02-14T16:41:00Z"/>
                            <w:sz w:val="20"/>
                            <w:rPrChange w:id="566" w:author="Maher Hawash" w:date="2010-02-14T16:53:00Z">
                              <w:rPr>
                                <w:ins w:id="567" w:author="Maher Hawash" w:date="2010-02-14T16:41:00Z"/>
                              </w:rPr>
                            </w:rPrChange>
                          </w:rPr>
                          <w:pPrChange w:id="568" w:author="Maher Hawash" w:date="2010-02-14T16:53:00Z">
                            <w:pPr>
                              <w:jc w:val="both"/>
                            </w:pPr>
                          </w:pPrChange>
                        </w:pPr>
                        <w:ins w:id="569" w:author="Maher Hawash" w:date="2010-02-14T16:41:00Z">
                          <w:r w:rsidRPr="00427DCB">
                            <w:rPr>
                              <w:b/>
                              <w:sz w:val="20"/>
                              <w:u w:val="single"/>
                              <w:rPrChange w:id="570" w:author="Maher Hawash" w:date="2010-02-14T16:53:00Z">
                                <w:rPr>
                                  <w:b/>
                                  <w:u w:val="single"/>
                                </w:rPr>
                              </w:rPrChange>
                            </w:rPr>
                            <w:t>1</w:t>
                          </w:r>
                          <w:r w:rsidRPr="00427DCB">
                            <w:rPr>
                              <w:sz w:val="20"/>
                              <w:shd w:val="clear" w:color="auto" w:fill="F2F2F2"/>
                              <w:rPrChange w:id="571" w:author="Maher Hawash" w:date="2010-02-14T16:53:00Z">
                                <w:rPr>
                                  <w:shd w:val="clear" w:color="auto" w:fill="F2F2F2"/>
                                </w:rPr>
                              </w:rPrChange>
                            </w:rPr>
                            <w:t>1</w:t>
                          </w:r>
                          <w:r w:rsidRPr="00427DCB">
                            <w:rPr>
                              <w:sz w:val="20"/>
                              <w:rPrChange w:id="572" w:author="Maher Hawash" w:date="2010-02-14T16:53:00Z">
                                <w:rPr/>
                              </w:rPrChange>
                            </w:rPr>
                            <w:t>1</w:t>
                          </w:r>
                        </w:ins>
                      </w:p>
                    </w:tc>
                    <w:tc>
                      <w:tcPr>
                        <w:tcW w:w="558" w:type="dxa"/>
                        <w:tcMar>
                          <w:left w:w="43" w:type="dxa"/>
                          <w:right w:w="43" w:type="dxa"/>
                        </w:tcMar>
                        <w:tcPrChange w:id="573" w:author="Maher Hawash" w:date="2010-02-14T16:52:00Z">
                          <w:tcPr>
                            <w:tcW w:w="600" w:type="dxa"/>
                          </w:tcPr>
                        </w:tcPrChange>
                      </w:tcPr>
                      <w:p w:rsidR="00AC374B" w:rsidRPr="00427DCB" w:rsidRDefault="00AC374B" w:rsidP="00427DCB">
                        <w:pPr>
                          <w:jc w:val="center"/>
                          <w:rPr>
                            <w:ins w:id="574" w:author="Maher Hawash" w:date="2010-02-14T16:41:00Z"/>
                            <w:sz w:val="20"/>
                            <w:rPrChange w:id="575" w:author="Maher Hawash" w:date="2010-02-14T16:53:00Z">
                              <w:rPr>
                                <w:ins w:id="576" w:author="Maher Hawash" w:date="2010-02-14T16:41:00Z"/>
                              </w:rPr>
                            </w:rPrChange>
                          </w:rPr>
                          <w:pPrChange w:id="577" w:author="Maher Hawash" w:date="2010-02-14T16:53:00Z">
                            <w:pPr>
                              <w:jc w:val="both"/>
                            </w:pPr>
                          </w:pPrChange>
                        </w:pPr>
                        <w:ins w:id="578" w:author="Maher Hawash" w:date="2010-02-14T16:41:00Z">
                          <w:r w:rsidRPr="00427DCB">
                            <w:rPr>
                              <w:sz w:val="20"/>
                              <w:shd w:val="clear" w:color="auto" w:fill="F2F2F2"/>
                              <w:rPrChange w:id="579" w:author="Maher Hawash" w:date="2010-02-14T16:53:00Z">
                                <w:rPr>
                                  <w:shd w:val="clear" w:color="auto" w:fill="F2F2F2"/>
                                </w:rPr>
                              </w:rPrChange>
                            </w:rPr>
                            <w:t>0</w:t>
                          </w:r>
                          <w:r w:rsidRPr="00427DCB">
                            <w:rPr>
                              <w:b/>
                              <w:sz w:val="20"/>
                              <w:u w:val="single"/>
                              <w:rPrChange w:id="580" w:author="Maher Hawash" w:date="2010-02-14T16:53:00Z">
                                <w:rPr>
                                  <w:b/>
                                  <w:u w:val="single"/>
                                </w:rPr>
                              </w:rPrChange>
                            </w:rPr>
                            <w:t>1</w:t>
                          </w:r>
                          <w:r w:rsidRPr="00427DCB">
                            <w:rPr>
                              <w:sz w:val="20"/>
                              <w:rPrChange w:id="581" w:author="Maher Hawash" w:date="2010-02-14T16:53:00Z">
                                <w:rPr/>
                              </w:rPrChange>
                            </w:rPr>
                            <w:t>1</w:t>
                          </w:r>
                        </w:ins>
                      </w:p>
                    </w:tc>
                    <w:tc>
                      <w:tcPr>
                        <w:tcW w:w="558" w:type="dxa"/>
                        <w:shd w:val="thinDiagStripe" w:color="D9D9D9" w:fill="auto"/>
                        <w:tcMar>
                          <w:left w:w="43" w:type="dxa"/>
                          <w:right w:w="43" w:type="dxa"/>
                        </w:tcMar>
                        <w:tcPrChange w:id="582" w:author="Maher Hawash" w:date="2010-02-14T16:52:00Z">
                          <w:tcPr>
                            <w:tcW w:w="600" w:type="dxa"/>
                            <w:shd w:val="thinDiagStripe" w:color="D9D9D9" w:fill="auto"/>
                          </w:tcPr>
                        </w:tcPrChange>
                      </w:tcPr>
                      <w:p w:rsidR="00AC374B" w:rsidRPr="00427DCB" w:rsidRDefault="00AC374B" w:rsidP="00427DCB">
                        <w:pPr>
                          <w:jc w:val="center"/>
                          <w:rPr>
                            <w:ins w:id="583" w:author="Maher Hawash" w:date="2010-02-14T16:41:00Z"/>
                            <w:sz w:val="20"/>
                            <w:rPrChange w:id="584" w:author="Maher Hawash" w:date="2010-02-14T16:53:00Z">
                              <w:rPr>
                                <w:ins w:id="585" w:author="Maher Hawash" w:date="2010-02-14T16:41:00Z"/>
                              </w:rPr>
                            </w:rPrChange>
                          </w:rPr>
                          <w:pPrChange w:id="586" w:author="Maher Hawash" w:date="2010-02-14T16:53:00Z">
                            <w:pPr>
                              <w:jc w:val="both"/>
                            </w:pPr>
                          </w:pPrChange>
                        </w:pPr>
                        <w:ins w:id="587" w:author="Maher Hawash" w:date="2010-02-14T16:41:00Z">
                          <w:r w:rsidRPr="00427DCB">
                            <w:rPr>
                              <w:sz w:val="20"/>
                              <w:rPrChange w:id="588" w:author="Maher Hawash" w:date="2010-02-14T16:53:00Z">
                                <w:rPr/>
                              </w:rPrChange>
                            </w:rPr>
                            <w:t>011</w:t>
                          </w:r>
                        </w:ins>
                      </w:p>
                    </w:tc>
                    <w:tc>
                      <w:tcPr>
                        <w:tcW w:w="558" w:type="dxa"/>
                        <w:shd w:val="thinDiagStripe" w:color="D9D9D9" w:fill="auto"/>
                        <w:tcMar>
                          <w:left w:w="43" w:type="dxa"/>
                          <w:right w:w="43" w:type="dxa"/>
                        </w:tcMar>
                        <w:tcPrChange w:id="589" w:author="Maher Hawash" w:date="2010-02-14T16:52:00Z">
                          <w:tcPr>
                            <w:tcW w:w="600" w:type="dxa"/>
                            <w:shd w:val="thinDiagStripe" w:color="D9D9D9" w:fill="auto"/>
                          </w:tcPr>
                        </w:tcPrChange>
                      </w:tcPr>
                      <w:p w:rsidR="00AC374B" w:rsidRPr="00427DCB" w:rsidRDefault="00AC374B" w:rsidP="00427DCB">
                        <w:pPr>
                          <w:jc w:val="center"/>
                          <w:rPr>
                            <w:ins w:id="590" w:author="Maher Hawash" w:date="2010-02-14T16:41:00Z"/>
                            <w:sz w:val="20"/>
                            <w:rPrChange w:id="591" w:author="Maher Hawash" w:date="2010-02-14T16:53:00Z">
                              <w:rPr>
                                <w:ins w:id="592" w:author="Maher Hawash" w:date="2010-02-14T16:41:00Z"/>
                              </w:rPr>
                            </w:rPrChange>
                          </w:rPr>
                          <w:pPrChange w:id="593" w:author="Maher Hawash" w:date="2010-02-14T16:53:00Z">
                            <w:pPr>
                              <w:jc w:val="both"/>
                            </w:pPr>
                          </w:pPrChange>
                        </w:pPr>
                        <w:ins w:id="594" w:author="Maher Hawash" w:date="2010-02-14T16:41:00Z">
                          <w:r w:rsidRPr="00427DCB">
                            <w:rPr>
                              <w:sz w:val="20"/>
                              <w:rPrChange w:id="595" w:author="Maher Hawash" w:date="2010-02-14T16:53:00Z">
                                <w:rPr/>
                              </w:rPrChange>
                            </w:rPr>
                            <w:t>011</w:t>
                          </w:r>
                        </w:ins>
                      </w:p>
                    </w:tc>
                  </w:tr>
                  <w:tr w:rsidR="00427DCB" w:rsidRPr="00CB1948" w:rsidTr="00427DCB">
                    <w:trPr>
                      <w:trHeight w:val="207"/>
                      <w:ins w:id="596" w:author="Maher Hawash" w:date="2010-02-14T16:41:00Z"/>
                      <w:trPrChange w:id="597" w:author="Maher Hawash" w:date="2010-02-14T16:52:00Z">
                        <w:trPr>
                          <w:trHeight w:val="207"/>
                        </w:trPr>
                      </w:trPrChange>
                    </w:trPr>
                    <w:tc>
                      <w:tcPr>
                        <w:tcW w:w="558" w:type="dxa"/>
                        <w:tcMar>
                          <w:left w:w="43" w:type="dxa"/>
                          <w:right w:w="43" w:type="dxa"/>
                        </w:tcMar>
                        <w:tcPrChange w:id="598" w:author="Maher Hawash" w:date="2010-02-14T16:52:00Z">
                          <w:tcPr>
                            <w:tcW w:w="432" w:type="dxa"/>
                          </w:tcPr>
                        </w:tcPrChange>
                      </w:tcPr>
                      <w:p w:rsidR="00AC374B" w:rsidRPr="00427DCB" w:rsidRDefault="00AC374B" w:rsidP="00427DCB">
                        <w:pPr>
                          <w:jc w:val="center"/>
                          <w:rPr>
                            <w:ins w:id="599" w:author="Maher Hawash" w:date="2010-02-14T16:41:00Z"/>
                            <w:sz w:val="20"/>
                            <w:rPrChange w:id="600" w:author="Maher Hawash" w:date="2010-02-14T16:53:00Z">
                              <w:rPr>
                                <w:ins w:id="601" w:author="Maher Hawash" w:date="2010-02-14T16:41:00Z"/>
                              </w:rPr>
                            </w:rPrChange>
                          </w:rPr>
                          <w:pPrChange w:id="602" w:author="Maher Hawash" w:date="2010-02-14T16:53:00Z">
                            <w:pPr>
                              <w:jc w:val="both"/>
                            </w:pPr>
                          </w:pPrChange>
                        </w:pPr>
                        <w:ins w:id="603" w:author="Maher Hawash" w:date="2010-02-14T16:41:00Z">
                          <w:r w:rsidRPr="00427DCB">
                            <w:rPr>
                              <w:sz w:val="20"/>
                              <w:rPrChange w:id="604" w:author="Maher Hawash" w:date="2010-02-14T16:53:00Z">
                                <w:rPr/>
                              </w:rPrChange>
                            </w:rPr>
                            <w:t>100</w:t>
                          </w:r>
                        </w:ins>
                      </w:p>
                    </w:tc>
                    <w:tc>
                      <w:tcPr>
                        <w:tcW w:w="558" w:type="dxa"/>
                        <w:tcMar>
                          <w:left w:w="43" w:type="dxa"/>
                          <w:right w:w="43" w:type="dxa"/>
                        </w:tcMar>
                        <w:tcPrChange w:id="605" w:author="Maher Hawash" w:date="2010-02-14T16:52:00Z">
                          <w:tcPr>
                            <w:tcW w:w="432" w:type="dxa"/>
                          </w:tcPr>
                        </w:tcPrChange>
                      </w:tcPr>
                      <w:p w:rsidR="00AC374B" w:rsidRPr="00427DCB" w:rsidRDefault="00AC374B" w:rsidP="00427DCB">
                        <w:pPr>
                          <w:jc w:val="center"/>
                          <w:rPr>
                            <w:ins w:id="606" w:author="Maher Hawash" w:date="2010-02-14T16:41:00Z"/>
                            <w:sz w:val="20"/>
                            <w:rPrChange w:id="607" w:author="Maher Hawash" w:date="2010-02-14T16:53:00Z">
                              <w:rPr>
                                <w:ins w:id="608" w:author="Maher Hawash" w:date="2010-02-14T16:41:00Z"/>
                              </w:rPr>
                            </w:rPrChange>
                          </w:rPr>
                          <w:pPrChange w:id="609" w:author="Maher Hawash" w:date="2010-02-14T16:53:00Z">
                            <w:pPr>
                              <w:jc w:val="both"/>
                            </w:pPr>
                          </w:pPrChange>
                        </w:pPr>
                        <w:ins w:id="610" w:author="Maher Hawash" w:date="2010-02-14T16:41:00Z">
                          <w:r w:rsidRPr="00427DCB">
                            <w:rPr>
                              <w:sz w:val="20"/>
                              <w:rPrChange w:id="611" w:author="Maher Hawash" w:date="2010-02-14T16:53:00Z">
                                <w:rPr/>
                              </w:rPrChange>
                            </w:rPr>
                            <w:t>110</w:t>
                          </w:r>
                        </w:ins>
                      </w:p>
                    </w:tc>
                    <w:tc>
                      <w:tcPr>
                        <w:tcW w:w="558" w:type="dxa"/>
                        <w:tcMar>
                          <w:left w:w="43" w:type="dxa"/>
                          <w:right w:w="43" w:type="dxa"/>
                        </w:tcMar>
                        <w:tcPrChange w:id="612" w:author="Maher Hawash" w:date="2010-02-14T16:52:00Z">
                          <w:tcPr>
                            <w:tcW w:w="432" w:type="dxa"/>
                            <w:gridSpan w:val="2"/>
                          </w:tcPr>
                        </w:tcPrChange>
                      </w:tcPr>
                      <w:p w:rsidR="00AC374B" w:rsidRPr="00427DCB" w:rsidRDefault="00AC374B" w:rsidP="00427DCB">
                        <w:pPr>
                          <w:jc w:val="center"/>
                          <w:rPr>
                            <w:ins w:id="613" w:author="Maher Hawash" w:date="2010-02-14T16:41:00Z"/>
                            <w:sz w:val="20"/>
                            <w:rPrChange w:id="614" w:author="Maher Hawash" w:date="2010-02-14T16:53:00Z">
                              <w:rPr>
                                <w:ins w:id="615" w:author="Maher Hawash" w:date="2010-02-14T16:41:00Z"/>
                              </w:rPr>
                            </w:rPrChange>
                          </w:rPr>
                          <w:pPrChange w:id="616" w:author="Maher Hawash" w:date="2010-02-14T16:53:00Z">
                            <w:pPr>
                              <w:jc w:val="both"/>
                            </w:pPr>
                          </w:pPrChange>
                        </w:pPr>
                        <w:ins w:id="617" w:author="Maher Hawash" w:date="2010-02-14T16:41:00Z">
                          <w:r w:rsidRPr="00427DCB">
                            <w:rPr>
                              <w:b/>
                              <w:sz w:val="20"/>
                              <w:u w:val="single"/>
                              <w:rPrChange w:id="618" w:author="Maher Hawash" w:date="2010-02-14T16:53:00Z">
                                <w:rPr>
                                  <w:b/>
                                  <w:u w:val="single"/>
                                </w:rPr>
                              </w:rPrChange>
                            </w:rPr>
                            <w:t>1</w:t>
                          </w:r>
                          <w:r w:rsidRPr="00427DCB">
                            <w:rPr>
                              <w:b/>
                              <w:sz w:val="20"/>
                              <w:rPrChange w:id="619" w:author="Maher Hawash" w:date="2010-02-14T16:53:00Z">
                                <w:rPr>
                                  <w:b/>
                                </w:rPr>
                              </w:rPrChange>
                            </w:rPr>
                            <w:t>1</w:t>
                          </w:r>
                          <w:r w:rsidRPr="00427DCB">
                            <w:rPr>
                              <w:b/>
                              <w:sz w:val="20"/>
                              <w:shd w:val="clear" w:color="auto" w:fill="F2F2F2"/>
                              <w:rPrChange w:id="620" w:author="Maher Hawash" w:date="2010-02-14T16:53:00Z">
                                <w:rPr>
                                  <w:b/>
                                  <w:shd w:val="clear" w:color="auto" w:fill="F2F2F2"/>
                                </w:rPr>
                              </w:rPrChange>
                            </w:rPr>
                            <w:t>1</w:t>
                          </w:r>
                        </w:ins>
                      </w:p>
                    </w:tc>
                    <w:tc>
                      <w:tcPr>
                        <w:tcW w:w="558" w:type="dxa"/>
                        <w:tcMar>
                          <w:left w:w="43" w:type="dxa"/>
                          <w:right w:w="43" w:type="dxa"/>
                        </w:tcMar>
                        <w:tcPrChange w:id="621" w:author="Maher Hawash" w:date="2010-02-14T16:52:00Z">
                          <w:tcPr>
                            <w:tcW w:w="432" w:type="dxa"/>
                            <w:gridSpan w:val="2"/>
                          </w:tcPr>
                        </w:tcPrChange>
                      </w:tcPr>
                      <w:p w:rsidR="00AC374B" w:rsidRPr="00427DCB" w:rsidRDefault="00AC374B" w:rsidP="00427DCB">
                        <w:pPr>
                          <w:jc w:val="center"/>
                          <w:rPr>
                            <w:ins w:id="622" w:author="Maher Hawash" w:date="2010-02-14T16:41:00Z"/>
                            <w:sz w:val="20"/>
                            <w:rPrChange w:id="623" w:author="Maher Hawash" w:date="2010-02-14T16:53:00Z">
                              <w:rPr>
                                <w:ins w:id="624" w:author="Maher Hawash" w:date="2010-02-14T16:41:00Z"/>
                              </w:rPr>
                            </w:rPrChange>
                          </w:rPr>
                          <w:pPrChange w:id="625" w:author="Maher Hawash" w:date="2010-02-14T16:53:00Z">
                            <w:pPr>
                              <w:jc w:val="both"/>
                            </w:pPr>
                          </w:pPrChange>
                        </w:pPr>
                        <w:ins w:id="626" w:author="Maher Hawash" w:date="2010-02-14T16:41:00Z">
                          <w:r w:rsidRPr="00427DCB">
                            <w:rPr>
                              <w:sz w:val="20"/>
                              <w:shd w:val="clear" w:color="auto" w:fill="F2F2F2"/>
                              <w:rPrChange w:id="627" w:author="Maher Hawash" w:date="2010-02-14T16:53:00Z">
                                <w:rPr>
                                  <w:shd w:val="clear" w:color="auto" w:fill="F2F2F2"/>
                                </w:rPr>
                              </w:rPrChange>
                            </w:rPr>
                            <w:t>0</w:t>
                          </w:r>
                          <w:r w:rsidRPr="00427DCB">
                            <w:rPr>
                              <w:sz w:val="20"/>
                              <w:rPrChange w:id="628" w:author="Maher Hawash" w:date="2010-02-14T16:53:00Z">
                                <w:rPr/>
                              </w:rPrChange>
                            </w:rPr>
                            <w:t>1</w:t>
                          </w:r>
                          <w:r w:rsidRPr="00427DCB">
                            <w:rPr>
                              <w:b/>
                              <w:sz w:val="20"/>
                              <w:u w:val="single"/>
                              <w:rPrChange w:id="629" w:author="Maher Hawash" w:date="2010-02-14T16:53:00Z">
                                <w:rPr>
                                  <w:b/>
                                  <w:u w:val="single"/>
                                </w:rPr>
                              </w:rPrChange>
                            </w:rPr>
                            <w:t>1</w:t>
                          </w:r>
                        </w:ins>
                      </w:p>
                    </w:tc>
                    <w:tc>
                      <w:tcPr>
                        <w:tcW w:w="558" w:type="dxa"/>
                        <w:tcMar>
                          <w:left w:w="43" w:type="dxa"/>
                          <w:right w:w="43" w:type="dxa"/>
                        </w:tcMar>
                        <w:tcPrChange w:id="630" w:author="Maher Hawash" w:date="2010-02-14T16:52:00Z">
                          <w:tcPr>
                            <w:tcW w:w="432" w:type="dxa"/>
                            <w:gridSpan w:val="2"/>
                          </w:tcPr>
                        </w:tcPrChange>
                      </w:tcPr>
                      <w:p w:rsidR="00AC374B" w:rsidRPr="00427DCB" w:rsidRDefault="00AC374B" w:rsidP="00427DCB">
                        <w:pPr>
                          <w:jc w:val="center"/>
                          <w:rPr>
                            <w:ins w:id="631" w:author="Maher Hawash" w:date="2010-02-14T16:41:00Z"/>
                            <w:sz w:val="20"/>
                            <w:rPrChange w:id="632" w:author="Maher Hawash" w:date="2010-02-14T16:53:00Z">
                              <w:rPr>
                                <w:ins w:id="633" w:author="Maher Hawash" w:date="2010-02-14T16:41:00Z"/>
                              </w:rPr>
                            </w:rPrChange>
                          </w:rPr>
                          <w:pPrChange w:id="634" w:author="Maher Hawash" w:date="2010-02-14T16:53:00Z">
                            <w:pPr>
                              <w:jc w:val="both"/>
                            </w:pPr>
                          </w:pPrChange>
                        </w:pPr>
                        <w:ins w:id="635" w:author="Maher Hawash" w:date="2010-02-14T16:41:00Z">
                          <w:r w:rsidRPr="00427DCB">
                            <w:rPr>
                              <w:sz w:val="20"/>
                              <w:rPrChange w:id="636" w:author="Maher Hawash" w:date="2010-02-14T16:53:00Z">
                                <w:rPr/>
                              </w:rPrChange>
                            </w:rPr>
                            <w:t>011</w:t>
                          </w:r>
                        </w:ins>
                      </w:p>
                    </w:tc>
                    <w:tc>
                      <w:tcPr>
                        <w:tcW w:w="558" w:type="dxa"/>
                        <w:tcMar>
                          <w:left w:w="43" w:type="dxa"/>
                          <w:right w:w="43" w:type="dxa"/>
                        </w:tcMar>
                        <w:tcPrChange w:id="637" w:author="Maher Hawash" w:date="2010-02-14T16:52:00Z">
                          <w:tcPr>
                            <w:tcW w:w="432" w:type="dxa"/>
                          </w:tcPr>
                        </w:tcPrChange>
                      </w:tcPr>
                      <w:p w:rsidR="00AC374B" w:rsidRPr="00427DCB" w:rsidRDefault="00AC374B" w:rsidP="00427DCB">
                        <w:pPr>
                          <w:jc w:val="center"/>
                          <w:rPr>
                            <w:ins w:id="638" w:author="Maher Hawash" w:date="2010-02-14T16:41:00Z"/>
                            <w:sz w:val="20"/>
                            <w:rPrChange w:id="639" w:author="Maher Hawash" w:date="2010-02-14T16:53:00Z">
                              <w:rPr>
                                <w:ins w:id="640" w:author="Maher Hawash" w:date="2010-02-14T16:41:00Z"/>
                              </w:rPr>
                            </w:rPrChange>
                          </w:rPr>
                          <w:pPrChange w:id="641" w:author="Maher Hawash" w:date="2010-02-14T16:53:00Z">
                            <w:pPr>
                              <w:jc w:val="both"/>
                            </w:pPr>
                          </w:pPrChange>
                        </w:pPr>
                        <w:ins w:id="642" w:author="Maher Hawash" w:date="2010-02-14T16:41:00Z">
                          <w:r w:rsidRPr="00427DCB">
                            <w:rPr>
                              <w:sz w:val="20"/>
                              <w:shd w:val="clear" w:color="auto" w:fill="F2F2F2"/>
                              <w:rPrChange w:id="643" w:author="Maher Hawash" w:date="2010-02-14T16:53:00Z">
                                <w:rPr>
                                  <w:shd w:val="clear" w:color="auto" w:fill="F2F2F2"/>
                                </w:rPr>
                              </w:rPrChange>
                            </w:rPr>
                            <w:t>1</w:t>
                          </w:r>
                          <w:r w:rsidRPr="00427DCB">
                            <w:rPr>
                              <w:b/>
                              <w:sz w:val="20"/>
                              <w:u w:val="single"/>
                              <w:rPrChange w:id="644" w:author="Maher Hawash" w:date="2010-02-14T16:53:00Z">
                                <w:rPr>
                                  <w:b/>
                                  <w:u w:val="single"/>
                                </w:rPr>
                              </w:rPrChange>
                            </w:rPr>
                            <w:t>1</w:t>
                          </w:r>
                          <w:r w:rsidRPr="00427DCB">
                            <w:rPr>
                              <w:sz w:val="20"/>
                              <w:rPrChange w:id="645" w:author="Maher Hawash" w:date="2010-02-14T16:53:00Z">
                                <w:rPr/>
                              </w:rPrChange>
                            </w:rPr>
                            <w:t>1</w:t>
                          </w:r>
                        </w:ins>
                      </w:p>
                    </w:tc>
                    <w:tc>
                      <w:tcPr>
                        <w:tcW w:w="558" w:type="dxa"/>
                        <w:tcMar>
                          <w:left w:w="43" w:type="dxa"/>
                          <w:right w:w="43" w:type="dxa"/>
                        </w:tcMar>
                        <w:tcPrChange w:id="646" w:author="Maher Hawash" w:date="2010-02-14T16:52:00Z">
                          <w:tcPr>
                            <w:tcW w:w="432" w:type="dxa"/>
                          </w:tcPr>
                        </w:tcPrChange>
                      </w:tcPr>
                      <w:p w:rsidR="00AC374B" w:rsidRPr="00427DCB" w:rsidRDefault="00AC374B" w:rsidP="00427DCB">
                        <w:pPr>
                          <w:jc w:val="center"/>
                          <w:rPr>
                            <w:ins w:id="647" w:author="Maher Hawash" w:date="2010-02-14T16:41:00Z"/>
                            <w:sz w:val="20"/>
                            <w:rPrChange w:id="648" w:author="Maher Hawash" w:date="2010-02-14T16:53:00Z">
                              <w:rPr>
                                <w:ins w:id="649" w:author="Maher Hawash" w:date="2010-02-14T16:41:00Z"/>
                              </w:rPr>
                            </w:rPrChange>
                          </w:rPr>
                          <w:pPrChange w:id="650" w:author="Maher Hawash" w:date="2010-02-14T16:53:00Z">
                            <w:pPr>
                              <w:jc w:val="both"/>
                            </w:pPr>
                          </w:pPrChange>
                        </w:pPr>
                        <w:ins w:id="651" w:author="Maher Hawash" w:date="2010-02-14T16:41:00Z">
                          <w:r w:rsidRPr="00427DCB">
                            <w:rPr>
                              <w:b/>
                              <w:sz w:val="20"/>
                              <w:u w:val="single"/>
                              <w:rPrChange w:id="652" w:author="Maher Hawash" w:date="2010-02-14T16:53:00Z">
                                <w:rPr>
                                  <w:b/>
                                  <w:u w:val="single"/>
                                </w:rPr>
                              </w:rPrChange>
                            </w:rPr>
                            <w:t>1</w:t>
                          </w:r>
                          <w:r w:rsidRPr="00427DCB">
                            <w:rPr>
                              <w:sz w:val="20"/>
                              <w:rPrChange w:id="653" w:author="Maher Hawash" w:date="2010-02-14T16:53:00Z">
                                <w:rPr/>
                              </w:rPrChange>
                            </w:rPr>
                            <w:t>0</w:t>
                          </w:r>
                          <w:r w:rsidRPr="00427DCB">
                            <w:rPr>
                              <w:sz w:val="20"/>
                              <w:shd w:val="clear" w:color="auto" w:fill="F2F2F2"/>
                              <w:rPrChange w:id="654" w:author="Maher Hawash" w:date="2010-02-14T16:53:00Z">
                                <w:rPr>
                                  <w:shd w:val="clear" w:color="auto" w:fill="F2F2F2"/>
                                </w:rPr>
                              </w:rPrChange>
                            </w:rPr>
                            <w:t>1</w:t>
                          </w:r>
                        </w:ins>
                      </w:p>
                    </w:tc>
                    <w:tc>
                      <w:tcPr>
                        <w:tcW w:w="558" w:type="dxa"/>
                        <w:tcMar>
                          <w:left w:w="43" w:type="dxa"/>
                          <w:right w:w="43" w:type="dxa"/>
                        </w:tcMar>
                        <w:tcPrChange w:id="655" w:author="Maher Hawash" w:date="2010-02-14T16:52:00Z">
                          <w:tcPr>
                            <w:tcW w:w="432" w:type="dxa"/>
                          </w:tcPr>
                        </w:tcPrChange>
                      </w:tcPr>
                      <w:p w:rsidR="00AC374B" w:rsidRPr="00427DCB" w:rsidRDefault="00AC374B" w:rsidP="00427DCB">
                        <w:pPr>
                          <w:jc w:val="center"/>
                          <w:rPr>
                            <w:ins w:id="656" w:author="Maher Hawash" w:date="2010-02-14T16:41:00Z"/>
                            <w:sz w:val="20"/>
                            <w:rPrChange w:id="657" w:author="Maher Hawash" w:date="2010-02-14T16:53:00Z">
                              <w:rPr>
                                <w:ins w:id="658" w:author="Maher Hawash" w:date="2010-02-14T16:41:00Z"/>
                              </w:rPr>
                            </w:rPrChange>
                          </w:rPr>
                          <w:pPrChange w:id="659" w:author="Maher Hawash" w:date="2010-02-14T16:53:00Z">
                            <w:pPr>
                              <w:jc w:val="both"/>
                            </w:pPr>
                          </w:pPrChange>
                        </w:pPr>
                        <w:ins w:id="660" w:author="Maher Hawash" w:date="2010-02-14T16:41:00Z">
                          <w:r w:rsidRPr="00427DCB">
                            <w:rPr>
                              <w:b/>
                              <w:sz w:val="20"/>
                              <w:u w:val="single"/>
                              <w:rPrChange w:id="661" w:author="Maher Hawash" w:date="2010-02-14T16:53:00Z">
                                <w:rPr>
                                  <w:b/>
                                  <w:u w:val="single"/>
                                </w:rPr>
                              </w:rPrChange>
                            </w:rPr>
                            <w:t>1</w:t>
                          </w:r>
                          <w:r w:rsidRPr="00427DCB">
                            <w:rPr>
                              <w:sz w:val="20"/>
                              <w:rPrChange w:id="662" w:author="Maher Hawash" w:date="2010-02-14T16:53:00Z">
                                <w:rPr/>
                              </w:rPrChange>
                            </w:rPr>
                            <w:t>0</w:t>
                          </w:r>
                          <w:r w:rsidRPr="00427DCB">
                            <w:rPr>
                              <w:sz w:val="20"/>
                              <w:shd w:val="clear" w:color="auto" w:fill="F2F2F2"/>
                              <w:rPrChange w:id="663" w:author="Maher Hawash" w:date="2010-02-14T16:53:00Z">
                                <w:rPr>
                                  <w:shd w:val="clear" w:color="auto" w:fill="F2F2F2"/>
                                </w:rPr>
                              </w:rPrChange>
                            </w:rPr>
                            <w:t>0</w:t>
                          </w:r>
                        </w:ins>
                      </w:p>
                    </w:tc>
                  </w:tr>
                  <w:tr w:rsidR="00427DCB" w:rsidRPr="00CB1948" w:rsidTr="00427DCB">
                    <w:trPr>
                      <w:trHeight w:val="207"/>
                      <w:ins w:id="664" w:author="Maher Hawash" w:date="2010-02-14T16:41:00Z"/>
                      <w:trPrChange w:id="665" w:author="Maher Hawash" w:date="2010-02-14T16:52:00Z">
                        <w:trPr>
                          <w:trHeight w:val="207"/>
                        </w:trPr>
                      </w:trPrChange>
                    </w:trPr>
                    <w:tc>
                      <w:tcPr>
                        <w:tcW w:w="558" w:type="dxa"/>
                        <w:tcMar>
                          <w:left w:w="43" w:type="dxa"/>
                          <w:right w:w="43" w:type="dxa"/>
                        </w:tcMar>
                        <w:tcPrChange w:id="666" w:author="Maher Hawash" w:date="2010-02-14T16:52:00Z">
                          <w:tcPr>
                            <w:tcW w:w="432" w:type="dxa"/>
                          </w:tcPr>
                        </w:tcPrChange>
                      </w:tcPr>
                      <w:p w:rsidR="00AC374B" w:rsidRPr="00427DCB" w:rsidRDefault="00AC374B" w:rsidP="00427DCB">
                        <w:pPr>
                          <w:jc w:val="center"/>
                          <w:rPr>
                            <w:ins w:id="667" w:author="Maher Hawash" w:date="2010-02-14T16:41:00Z"/>
                            <w:sz w:val="20"/>
                            <w:rPrChange w:id="668" w:author="Maher Hawash" w:date="2010-02-14T16:53:00Z">
                              <w:rPr>
                                <w:ins w:id="669" w:author="Maher Hawash" w:date="2010-02-14T16:41:00Z"/>
                              </w:rPr>
                            </w:rPrChange>
                          </w:rPr>
                          <w:pPrChange w:id="670" w:author="Maher Hawash" w:date="2010-02-14T16:53:00Z">
                            <w:pPr>
                              <w:jc w:val="both"/>
                            </w:pPr>
                          </w:pPrChange>
                        </w:pPr>
                        <w:ins w:id="671" w:author="Maher Hawash" w:date="2010-02-14T16:41:00Z">
                          <w:r w:rsidRPr="00427DCB">
                            <w:rPr>
                              <w:sz w:val="20"/>
                              <w:rPrChange w:id="672" w:author="Maher Hawash" w:date="2010-02-14T16:53:00Z">
                                <w:rPr/>
                              </w:rPrChange>
                            </w:rPr>
                            <w:t>101</w:t>
                          </w:r>
                        </w:ins>
                      </w:p>
                    </w:tc>
                    <w:tc>
                      <w:tcPr>
                        <w:tcW w:w="558" w:type="dxa"/>
                        <w:tcMar>
                          <w:left w:w="43" w:type="dxa"/>
                          <w:right w:w="43" w:type="dxa"/>
                        </w:tcMar>
                        <w:tcPrChange w:id="673" w:author="Maher Hawash" w:date="2010-02-14T16:52:00Z">
                          <w:tcPr>
                            <w:tcW w:w="432" w:type="dxa"/>
                          </w:tcPr>
                        </w:tcPrChange>
                      </w:tcPr>
                      <w:p w:rsidR="00AC374B" w:rsidRPr="00427DCB" w:rsidRDefault="00AC374B" w:rsidP="00427DCB">
                        <w:pPr>
                          <w:jc w:val="center"/>
                          <w:rPr>
                            <w:ins w:id="674" w:author="Maher Hawash" w:date="2010-02-14T16:41:00Z"/>
                            <w:sz w:val="20"/>
                            <w:rPrChange w:id="675" w:author="Maher Hawash" w:date="2010-02-14T16:53:00Z">
                              <w:rPr>
                                <w:ins w:id="676" w:author="Maher Hawash" w:date="2010-02-14T16:41:00Z"/>
                              </w:rPr>
                            </w:rPrChange>
                          </w:rPr>
                          <w:pPrChange w:id="677" w:author="Maher Hawash" w:date="2010-02-14T16:53:00Z">
                            <w:pPr>
                              <w:jc w:val="both"/>
                            </w:pPr>
                          </w:pPrChange>
                        </w:pPr>
                        <w:ins w:id="678" w:author="Maher Hawash" w:date="2010-02-14T16:41:00Z">
                          <w:r w:rsidRPr="00427DCB">
                            <w:rPr>
                              <w:sz w:val="20"/>
                              <w:rPrChange w:id="679" w:author="Maher Hawash" w:date="2010-02-14T16:53:00Z">
                                <w:rPr/>
                              </w:rPrChange>
                            </w:rPr>
                            <w:t>010</w:t>
                          </w:r>
                        </w:ins>
                      </w:p>
                    </w:tc>
                    <w:tc>
                      <w:tcPr>
                        <w:tcW w:w="558" w:type="dxa"/>
                        <w:tcMar>
                          <w:left w:w="43" w:type="dxa"/>
                          <w:right w:w="43" w:type="dxa"/>
                        </w:tcMar>
                        <w:tcPrChange w:id="680" w:author="Maher Hawash" w:date="2010-02-14T16:52:00Z">
                          <w:tcPr>
                            <w:tcW w:w="432" w:type="dxa"/>
                            <w:gridSpan w:val="2"/>
                          </w:tcPr>
                        </w:tcPrChange>
                      </w:tcPr>
                      <w:p w:rsidR="00AC374B" w:rsidRPr="00427DCB" w:rsidRDefault="00AC374B" w:rsidP="00427DCB">
                        <w:pPr>
                          <w:jc w:val="center"/>
                          <w:rPr>
                            <w:ins w:id="681" w:author="Maher Hawash" w:date="2010-02-14T16:41:00Z"/>
                            <w:sz w:val="20"/>
                            <w:rPrChange w:id="682" w:author="Maher Hawash" w:date="2010-02-14T16:53:00Z">
                              <w:rPr>
                                <w:ins w:id="683" w:author="Maher Hawash" w:date="2010-02-14T16:41:00Z"/>
                              </w:rPr>
                            </w:rPrChange>
                          </w:rPr>
                          <w:pPrChange w:id="684" w:author="Maher Hawash" w:date="2010-02-14T16:53:00Z">
                            <w:pPr>
                              <w:jc w:val="both"/>
                            </w:pPr>
                          </w:pPrChange>
                        </w:pPr>
                        <w:ins w:id="685" w:author="Maher Hawash" w:date="2010-02-14T16:41:00Z">
                          <w:r w:rsidRPr="00427DCB">
                            <w:rPr>
                              <w:sz w:val="20"/>
                              <w:rPrChange w:id="686" w:author="Maher Hawash" w:date="2010-02-14T16:53:00Z">
                                <w:rPr/>
                              </w:rPrChange>
                            </w:rPr>
                            <w:t>010</w:t>
                          </w:r>
                        </w:ins>
                      </w:p>
                    </w:tc>
                    <w:tc>
                      <w:tcPr>
                        <w:tcW w:w="558" w:type="dxa"/>
                        <w:tcMar>
                          <w:left w:w="43" w:type="dxa"/>
                          <w:right w:w="43" w:type="dxa"/>
                        </w:tcMar>
                        <w:tcPrChange w:id="687" w:author="Maher Hawash" w:date="2010-02-14T16:52:00Z">
                          <w:tcPr>
                            <w:tcW w:w="432" w:type="dxa"/>
                            <w:gridSpan w:val="2"/>
                          </w:tcPr>
                        </w:tcPrChange>
                      </w:tcPr>
                      <w:p w:rsidR="00AC374B" w:rsidRPr="00427DCB" w:rsidRDefault="00AC374B" w:rsidP="00427DCB">
                        <w:pPr>
                          <w:jc w:val="center"/>
                          <w:rPr>
                            <w:ins w:id="688" w:author="Maher Hawash" w:date="2010-02-14T16:41:00Z"/>
                            <w:sz w:val="20"/>
                            <w:rPrChange w:id="689" w:author="Maher Hawash" w:date="2010-02-14T16:53:00Z">
                              <w:rPr>
                                <w:ins w:id="690" w:author="Maher Hawash" w:date="2010-02-14T16:41:00Z"/>
                              </w:rPr>
                            </w:rPrChange>
                          </w:rPr>
                          <w:pPrChange w:id="691" w:author="Maher Hawash" w:date="2010-02-14T16:53:00Z">
                            <w:pPr>
                              <w:jc w:val="both"/>
                            </w:pPr>
                          </w:pPrChange>
                        </w:pPr>
                        <w:ins w:id="692" w:author="Maher Hawash" w:date="2010-02-14T16:41:00Z">
                          <w:r w:rsidRPr="00427DCB">
                            <w:rPr>
                              <w:sz w:val="20"/>
                              <w:rPrChange w:id="693" w:author="Maher Hawash" w:date="2010-02-14T16:53:00Z">
                                <w:rPr/>
                              </w:rPrChange>
                            </w:rPr>
                            <w:t>010</w:t>
                          </w:r>
                        </w:ins>
                      </w:p>
                    </w:tc>
                    <w:tc>
                      <w:tcPr>
                        <w:tcW w:w="558" w:type="dxa"/>
                        <w:tcMar>
                          <w:left w:w="43" w:type="dxa"/>
                          <w:right w:w="43" w:type="dxa"/>
                        </w:tcMar>
                        <w:tcPrChange w:id="694" w:author="Maher Hawash" w:date="2010-02-14T16:52:00Z">
                          <w:tcPr>
                            <w:tcW w:w="432" w:type="dxa"/>
                            <w:gridSpan w:val="2"/>
                          </w:tcPr>
                        </w:tcPrChange>
                      </w:tcPr>
                      <w:p w:rsidR="00AC374B" w:rsidRPr="00427DCB" w:rsidRDefault="00AC374B" w:rsidP="00427DCB">
                        <w:pPr>
                          <w:jc w:val="center"/>
                          <w:rPr>
                            <w:ins w:id="695" w:author="Maher Hawash" w:date="2010-02-14T16:41:00Z"/>
                            <w:sz w:val="20"/>
                            <w:rPrChange w:id="696" w:author="Maher Hawash" w:date="2010-02-14T16:53:00Z">
                              <w:rPr>
                                <w:ins w:id="697" w:author="Maher Hawash" w:date="2010-02-14T16:41:00Z"/>
                              </w:rPr>
                            </w:rPrChange>
                          </w:rPr>
                          <w:pPrChange w:id="698" w:author="Maher Hawash" w:date="2010-02-14T16:53:00Z">
                            <w:pPr>
                              <w:jc w:val="both"/>
                            </w:pPr>
                          </w:pPrChange>
                        </w:pPr>
                        <w:ins w:id="699" w:author="Maher Hawash" w:date="2010-02-14T16:41:00Z">
                          <w:r w:rsidRPr="00427DCB">
                            <w:rPr>
                              <w:sz w:val="20"/>
                              <w:rPrChange w:id="700" w:author="Maher Hawash" w:date="2010-02-14T16:53:00Z">
                                <w:rPr/>
                              </w:rPrChange>
                            </w:rPr>
                            <w:t>010</w:t>
                          </w:r>
                        </w:ins>
                      </w:p>
                    </w:tc>
                    <w:tc>
                      <w:tcPr>
                        <w:tcW w:w="558" w:type="dxa"/>
                        <w:tcMar>
                          <w:left w:w="43" w:type="dxa"/>
                          <w:right w:w="43" w:type="dxa"/>
                        </w:tcMar>
                        <w:tcPrChange w:id="701" w:author="Maher Hawash" w:date="2010-02-14T16:52:00Z">
                          <w:tcPr>
                            <w:tcW w:w="432" w:type="dxa"/>
                          </w:tcPr>
                        </w:tcPrChange>
                      </w:tcPr>
                      <w:p w:rsidR="00AC374B" w:rsidRPr="00427DCB" w:rsidRDefault="00AC374B" w:rsidP="00427DCB">
                        <w:pPr>
                          <w:jc w:val="center"/>
                          <w:rPr>
                            <w:ins w:id="702" w:author="Maher Hawash" w:date="2010-02-14T16:41:00Z"/>
                            <w:sz w:val="20"/>
                            <w:rPrChange w:id="703" w:author="Maher Hawash" w:date="2010-02-14T16:53:00Z">
                              <w:rPr>
                                <w:ins w:id="704" w:author="Maher Hawash" w:date="2010-02-14T16:41:00Z"/>
                              </w:rPr>
                            </w:rPrChange>
                          </w:rPr>
                          <w:pPrChange w:id="705" w:author="Maher Hawash" w:date="2010-02-14T16:53:00Z">
                            <w:pPr>
                              <w:jc w:val="both"/>
                            </w:pPr>
                          </w:pPrChange>
                        </w:pPr>
                        <w:ins w:id="706" w:author="Maher Hawash" w:date="2010-02-14T16:41:00Z">
                          <w:r w:rsidRPr="00427DCB">
                            <w:rPr>
                              <w:sz w:val="20"/>
                              <w:shd w:val="clear" w:color="auto" w:fill="F2F2F2"/>
                              <w:rPrChange w:id="707" w:author="Maher Hawash" w:date="2010-02-14T16:53:00Z">
                                <w:rPr>
                                  <w:shd w:val="clear" w:color="auto" w:fill="F2F2F2"/>
                                </w:rPr>
                              </w:rPrChange>
                            </w:rPr>
                            <w:t>1</w:t>
                          </w:r>
                          <w:r w:rsidRPr="00427DCB">
                            <w:rPr>
                              <w:b/>
                              <w:sz w:val="20"/>
                              <w:u w:val="single"/>
                              <w:rPrChange w:id="708" w:author="Maher Hawash" w:date="2010-02-14T16:53:00Z">
                                <w:rPr>
                                  <w:b/>
                                  <w:u w:val="single"/>
                                </w:rPr>
                              </w:rPrChange>
                            </w:rPr>
                            <w:t>1</w:t>
                          </w:r>
                          <w:r w:rsidRPr="00427DCB">
                            <w:rPr>
                              <w:sz w:val="20"/>
                              <w:rPrChange w:id="709" w:author="Maher Hawash" w:date="2010-02-14T16:53:00Z">
                                <w:rPr/>
                              </w:rPrChange>
                            </w:rPr>
                            <w:t>0</w:t>
                          </w:r>
                        </w:ins>
                      </w:p>
                    </w:tc>
                    <w:tc>
                      <w:tcPr>
                        <w:tcW w:w="558" w:type="dxa"/>
                        <w:tcMar>
                          <w:left w:w="43" w:type="dxa"/>
                          <w:right w:w="43" w:type="dxa"/>
                        </w:tcMar>
                        <w:tcPrChange w:id="710" w:author="Maher Hawash" w:date="2010-02-14T16:52:00Z">
                          <w:tcPr>
                            <w:tcW w:w="432" w:type="dxa"/>
                          </w:tcPr>
                        </w:tcPrChange>
                      </w:tcPr>
                      <w:p w:rsidR="00AC374B" w:rsidRPr="00427DCB" w:rsidRDefault="00AC374B" w:rsidP="00427DCB">
                        <w:pPr>
                          <w:jc w:val="center"/>
                          <w:rPr>
                            <w:ins w:id="711" w:author="Maher Hawash" w:date="2010-02-14T16:41:00Z"/>
                            <w:sz w:val="20"/>
                            <w:rPrChange w:id="712" w:author="Maher Hawash" w:date="2010-02-14T16:53:00Z">
                              <w:rPr>
                                <w:ins w:id="713" w:author="Maher Hawash" w:date="2010-02-14T16:41:00Z"/>
                              </w:rPr>
                            </w:rPrChange>
                          </w:rPr>
                          <w:pPrChange w:id="714" w:author="Maher Hawash" w:date="2010-02-14T16:53:00Z">
                            <w:pPr>
                              <w:jc w:val="both"/>
                            </w:pPr>
                          </w:pPrChange>
                        </w:pPr>
                        <w:ins w:id="715" w:author="Maher Hawash" w:date="2010-02-14T16:41:00Z">
                          <w:r w:rsidRPr="00427DCB">
                            <w:rPr>
                              <w:b/>
                              <w:sz w:val="20"/>
                              <w:u w:val="single"/>
                              <w:rPrChange w:id="716" w:author="Maher Hawash" w:date="2010-02-14T16:53:00Z">
                                <w:rPr>
                                  <w:b/>
                                  <w:u w:val="single"/>
                                </w:rPr>
                              </w:rPrChange>
                            </w:rPr>
                            <w:t>1</w:t>
                          </w:r>
                          <w:r w:rsidRPr="00427DCB">
                            <w:rPr>
                              <w:sz w:val="20"/>
                              <w:rPrChange w:id="717" w:author="Maher Hawash" w:date="2010-02-14T16:53:00Z">
                                <w:rPr/>
                              </w:rPrChange>
                            </w:rPr>
                            <w:t>0</w:t>
                          </w:r>
                          <w:r w:rsidRPr="00427DCB">
                            <w:rPr>
                              <w:sz w:val="20"/>
                              <w:shd w:val="clear" w:color="auto" w:fill="F2F2F2"/>
                              <w:rPrChange w:id="718" w:author="Maher Hawash" w:date="2010-02-14T16:53:00Z">
                                <w:rPr>
                                  <w:shd w:val="clear" w:color="auto" w:fill="F2F2F2"/>
                                </w:rPr>
                              </w:rPrChange>
                            </w:rPr>
                            <w:t>0</w:t>
                          </w:r>
                        </w:ins>
                      </w:p>
                    </w:tc>
                    <w:tc>
                      <w:tcPr>
                        <w:tcW w:w="558" w:type="dxa"/>
                        <w:tcMar>
                          <w:left w:w="43" w:type="dxa"/>
                          <w:right w:w="43" w:type="dxa"/>
                        </w:tcMar>
                        <w:tcPrChange w:id="719" w:author="Maher Hawash" w:date="2010-02-14T16:52:00Z">
                          <w:tcPr>
                            <w:tcW w:w="432" w:type="dxa"/>
                          </w:tcPr>
                        </w:tcPrChange>
                      </w:tcPr>
                      <w:p w:rsidR="00AC374B" w:rsidRPr="00427DCB" w:rsidRDefault="00AC374B" w:rsidP="00427DCB">
                        <w:pPr>
                          <w:jc w:val="center"/>
                          <w:rPr>
                            <w:ins w:id="720" w:author="Maher Hawash" w:date="2010-02-14T16:41:00Z"/>
                            <w:sz w:val="20"/>
                            <w:rPrChange w:id="721" w:author="Maher Hawash" w:date="2010-02-14T16:53:00Z">
                              <w:rPr>
                                <w:ins w:id="722" w:author="Maher Hawash" w:date="2010-02-14T16:41:00Z"/>
                              </w:rPr>
                            </w:rPrChange>
                          </w:rPr>
                          <w:pPrChange w:id="723" w:author="Maher Hawash" w:date="2010-02-14T16:53:00Z">
                            <w:pPr>
                              <w:jc w:val="both"/>
                            </w:pPr>
                          </w:pPrChange>
                        </w:pPr>
                        <w:ins w:id="724" w:author="Maher Hawash" w:date="2010-02-14T16:41:00Z">
                          <w:r w:rsidRPr="00427DCB">
                            <w:rPr>
                              <w:b/>
                              <w:sz w:val="20"/>
                              <w:u w:val="single"/>
                              <w:rPrChange w:id="725" w:author="Maher Hawash" w:date="2010-02-14T16:53:00Z">
                                <w:rPr>
                                  <w:b/>
                                  <w:u w:val="single"/>
                                </w:rPr>
                              </w:rPrChange>
                            </w:rPr>
                            <w:t>1</w:t>
                          </w:r>
                          <w:r w:rsidRPr="00427DCB">
                            <w:rPr>
                              <w:sz w:val="20"/>
                              <w:rPrChange w:id="726" w:author="Maher Hawash" w:date="2010-02-14T16:53:00Z">
                                <w:rPr/>
                              </w:rPrChange>
                            </w:rPr>
                            <w:t>0</w:t>
                          </w:r>
                          <w:r w:rsidRPr="00427DCB">
                            <w:rPr>
                              <w:sz w:val="20"/>
                              <w:shd w:val="clear" w:color="auto" w:fill="F2F2F2"/>
                              <w:rPrChange w:id="727" w:author="Maher Hawash" w:date="2010-02-14T16:53:00Z">
                                <w:rPr>
                                  <w:shd w:val="clear" w:color="auto" w:fill="F2F2F2"/>
                                </w:rPr>
                              </w:rPrChange>
                            </w:rPr>
                            <w:t>1</w:t>
                          </w:r>
                        </w:ins>
                      </w:p>
                    </w:tc>
                  </w:tr>
                  <w:tr w:rsidR="00427DCB" w:rsidRPr="00CB1948" w:rsidTr="00427DCB">
                    <w:trPr>
                      <w:trHeight w:val="207"/>
                      <w:ins w:id="728" w:author="Maher Hawash" w:date="2010-02-14T16:41:00Z"/>
                      <w:trPrChange w:id="729" w:author="Maher Hawash" w:date="2010-02-14T16:52:00Z">
                        <w:trPr>
                          <w:trHeight w:val="207"/>
                        </w:trPr>
                      </w:trPrChange>
                    </w:trPr>
                    <w:tc>
                      <w:tcPr>
                        <w:tcW w:w="558" w:type="dxa"/>
                        <w:tcMar>
                          <w:left w:w="43" w:type="dxa"/>
                          <w:right w:w="43" w:type="dxa"/>
                        </w:tcMar>
                        <w:tcPrChange w:id="730" w:author="Maher Hawash" w:date="2010-02-14T16:52:00Z">
                          <w:tcPr>
                            <w:tcW w:w="432" w:type="dxa"/>
                          </w:tcPr>
                        </w:tcPrChange>
                      </w:tcPr>
                      <w:p w:rsidR="00AC374B" w:rsidRPr="00427DCB" w:rsidRDefault="00AC374B" w:rsidP="00427DCB">
                        <w:pPr>
                          <w:jc w:val="center"/>
                          <w:rPr>
                            <w:ins w:id="731" w:author="Maher Hawash" w:date="2010-02-14T16:41:00Z"/>
                            <w:sz w:val="20"/>
                            <w:rPrChange w:id="732" w:author="Maher Hawash" w:date="2010-02-14T16:53:00Z">
                              <w:rPr>
                                <w:ins w:id="733" w:author="Maher Hawash" w:date="2010-02-14T16:41:00Z"/>
                              </w:rPr>
                            </w:rPrChange>
                          </w:rPr>
                          <w:pPrChange w:id="734" w:author="Maher Hawash" w:date="2010-02-14T16:53:00Z">
                            <w:pPr>
                              <w:jc w:val="both"/>
                            </w:pPr>
                          </w:pPrChange>
                        </w:pPr>
                        <w:ins w:id="735" w:author="Maher Hawash" w:date="2010-02-14T16:41:00Z">
                          <w:r w:rsidRPr="00427DCB">
                            <w:rPr>
                              <w:sz w:val="20"/>
                              <w:rPrChange w:id="736" w:author="Maher Hawash" w:date="2010-02-14T16:53:00Z">
                                <w:rPr/>
                              </w:rPrChange>
                            </w:rPr>
                            <w:t>110</w:t>
                          </w:r>
                        </w:ins>
                      </w:p>
                    </w:tc>
                    <w:tc>
                      <w:tcPr>
                        <w:tcW w:w="558" w:type="dxa"/>
                        <w:tcMar>
                          <w:left w:w="43" w:type="dxa"/>
                          <w:right w:w="43" w:type="dxa"/>
                        </w:tcMar>
                        <w:tcPrChange w:id="737" w:author="Maher Hawash" w:date="2010-02-14T16:52:00Z">
                          <w:tcPr>
                            <w:tcW w:w="432" w:type="dxa"/>
                          </w:tcPr>
                        </w:tcPrChange>
                      </w:tcPr>
                      <w:p w:rsidR="00AC374B" w:rsidRPr="00427DCB" w:rsidRDefault="00AC374B" w:rsidP="00427DCB">
                        <w:pPr>
                          <w:jc w:val="center"/>
                          <w:rPr>
                            <w:ins w:id="738" w:author="Maher Hawash" w:date="2010-02-14T16:41:00Z"/>
                            <w:sz w:val="20"/>
                            <w:rPrChange w:id="739" w:author="Maher Hawash" w:date="2010-02-14T16:53:00Z">
                              <w:rPr>
                                <w:ins w:id="740" w:author="Maher Hawash" w:date="2010-02-14T16:41:00Z"/>
                              </w:rPr>
                            </w:rPrChange>
                          </w:rPr>
                          <w:pPrChange w:id="741" w:author="Maher Hawash" w:date="2010-02-14T16:53:00Z">
                            <w:pPr>
                              <w:jc w:val="both"/>
                            </w:pPr>
                          </w:pPrChange>
                        </w:pPr>
                        <w:ins w:id="742" w:author="Maher Hawash" w:date="2010-02-14T16:41:00Z">
                          <w:r w:rsidRPr="00427DCB">
                            <w:rPr>
                              <w:sz w:val="20"/>
                              <w:rPrChange w:id="743" w:author="Maher Hawash" w:date="2010-02-14T16:53:00Z">
                                <w:rPr/>
                              </w:rPrChange>
                            </w:rPr>
                            <w:t>011</w:t>
                          </w:r>
                        </w:ins>
                      </w:p>
                    </w:tc>
                    <w:tc>
                      <w:tcPr>
                        <w:tcW w:w="558" w:type="dxa"/>
                        <w:tcMar>
                          <w:left w:w="43" w:type="dxa"/>
                          <w:right w:w="43" w:type="dxa"/>
                        </w:tcMar>
                        <w:tcPrChange w:id="744" w:author="Maher Hawash" w:date="2010-02-14T16:52:00Z">
                          <w:tcPr>
                            <w:tcW w:w="432" w:type="dxa"/>
                            <w:gridSpan w:val="2"/>
                          </w:tcPr>
                        </w:tcPrChange>
                      </w:tcPr>
                      <w:p w:rsidR="00AC374B" w:rsidRPr="00427DCB" w:rsidRDefault="00AC374B" w:rsidP="00427DCB">
                        <w:pPr>
                          <w:jc w:val="center"/>
                          <w:rPr>
                            <w:ins w:id="745" w:author="Maher Hawash" w:date="2010-02-14T16:41:00Z"/>
                            <w:sz w:val="20"/>
                            <w:rPrChange w:id="746" w:author="Maher Hawash" w:date="2010-02-14T16:53:00Z">
                              <w:rPr>
                                <w:ins w:id="747" w:author="Maher Hawash" w:date="2010-02-14T16:41:00Z"/>
                              </w:rPr>
                            </w:rPrChange>
                          </w:rPr>
                          <w:pPrChange w:id="748" w:author="Maher Hawash" w:date="2010-02-14T16:53:00Z">
                            <w:pPr>
                              <w:jc w:val="both"/>
                            </w:pPr>
                          </w:pPrChange>
                        </w:pPr>
                        <w:ins w:id="749" w:author="Maher Hawash" w:date="2010-02-14T16:41:00Z">
                          <w:r w:rsidRPr="00427DCB">
                            <w:rPr>
                              <w:sz w:val="20"/>
                              <w:rPrChange w:id="750" w:author="Maher Hawash" w:date="2010-02-14T16:53:00Z">
                                <w:rPr/>
                              </w:rPrChange>
                            </w:rPr>
                            <w:t>011</w:t>
                          </w:r>
                        </w:ins>
                      </w:p>
                    </w:tc>
                    <w:tc>
                      <w:tcPr>
                        <w:tcW w:w="558" w:type="dxa"/>
                        <w:tcMar>
                          <w:left w:w="43" w:type="dxa"/>
                          <w:right w:w="43" w:type="dxa"/>
                        </w:tcMar>
                        <w:tcPrChange w:id="751" w:author="Maher Hawash" w:date="2010-02-14T16:52:00Z">
                          <w:tcPr>
                            <w:tcW w:w="432" w:type="dxa"/>
                            <w:gridSpan w:val="2"/>
                          </w:tcPr>
                        </w:tcPrChange>
                      </w:tcPr>
                      <w:p w:rsidR="00AC374B" w:rsidRPr="00427DCB" w:rsidRDefault="00AC374B" w:rsidP="00427DCB">
                        <w:pPr>
                          <w:jc w:val="center"/>
                          <w:rPr>
                            <w:ins w:id="752" w:author="Maher Hawash" w:date="2010-02-14T16:41:00Z"/>
                            <w:sz w:val="20"/>
                            <w:rPrChange w:id="753" w:author="Maher Hawash" w:date="2010-02-14T16:53:00Z">
                              <w:rPr>
                                <w:ins w:id="754" w:author="Maher Hawash" w:date="2010-02-14T16:41:00Z"/>
                              </w:rPr>
                            </w:rPrChange>
                          </w:rPr>
                          <w:pPrChange w:id="755" w:author="Maher Hawash" w:date="2010-02-14T16:53:00Z">
                            <w:pPr>
                              <w:jc w:val="both"/>
                            </w:pPr>
                          </w:pPrChange>
                        </w:pPr>
                        <w:ins w:id="756" w:author="Maher Hawash" w:date="2010-02-14T16:41:00Z">
                          <w:r w:rsidRPr="00427DCB">
                            <w:rPr>
                              <w:sz w:val="20"/>
                              <w:shd w:val="clear" w:color="auto" w:fill="F2F2F2"/>
                              <w:rPrChange w:id="757" w:author="Maher Hawash" w:date="2010-02-14T16:53:00Z">
                                <w:rPr>
                                  <w:shd w:val="clear" w:color="auto" w:fill="F2F2F2"/>
                                </w:rPr>
                              </w:rPrChange>
                            </w:rPr>
                            <w:t>1</w:t>
                          </w:r>
                          <w:r w:rsidRPr="00427DCB">
                            <w:rPr>
                              <w:sz w:val="20"/>
                              <w:rPrChange w:id="758" w:author="Maher Hawash" w:date="2010-02-14T16:53:00Z">
                                <w:rPr/>
                              </w:rPrChange>
                            </w:rPr>
                            <w:t>1</w:t>
                          </w:r>
                          <w:r w:rsidRPr="00427DCB">
                            <w:rPr>
                              <w:b/>
                              <w:sz w:val="20"/>
                              <w:u w:val="single"/>
                              <w:rPrChange w:id="759" w:author="Maher Hawash" w:date="2010-02-14T16:53:00Z">
                                <w:rPr>
                                  <w:b/>
                                  <w:u w:val="single"/>
                                </w:rPr>
                              </w:rPrChange>
                            </w:rPr>
                            <w:t>1</w:t>
                          </w:r>
                        </w:ins>
                      </w:p>
                    </w:tc>
                    <w:tc>
                      <w:tcPr>
                        <w:tcW w:w="558" w:type="dxa"/>
                        <w:tcMar>
                          <w:left w:w="43" w:type="dxa"/>
                          <w:right w:w="43" w:type="dxa"/>
                        </w:tcMar>
                        <w:tcPrChange w:id="760" w:author="Maher Hawash" w:date="2010-02-14T16:52:00Z">
                          <w:tcPr>
                            <w:tcW w:w="432" w:type="dxa"/>
                            <w:gridSpan w:val="2"/>
                          </w:tcPr>
                        </w:tcPrChange>
                      </w:tcPr>
                      <w:p w:rsidR="00AC374B" w:rsidRPr="00427DCB" w:rsidRDefault="00AC374B" w:rsidP="00427DCB">
                        <w:pPr>
                          <w:jc w:val="center"/>
                          <w:rPr>
                            <w:ins w:id="761" w:author="Maher Hawash" w:date="2010-02-14T16:41:00Z"/>
                            <w:sz w:val="20"/>
                            <w:rPrChange w:id="762" w:author="Maher Hawash" w:date="2010-02-14T16:53:00Z">
                              <w:rPr>
                                <w:ins w:id="763" w:author="Maher Hawash" w:date="2010-02-14T16:41:00Z"/>
                              </w:rPr>
                            </w:rPrChange>
                          </w:rPr>
                          <w:pPrChange w:id="764" w:author="Maher Hawash" w:date="2010-02-14T16:53:00Z">
                            <w:pPr>
                              <w:jc w:val="both"/>
                            </w:pPr>
                          </w:pPrChange>
                        </w:pPr>
                        <w:ins w:id="765" w:author="Maher Hawash" w:date="2010-02-14T16:41:00Z">
                          <w:r w:rsidRPr="00427DCB">
                            <w:rPr>
                              <w:b/>
                              <w:sz w:val="20"/>
                              <w:u w:val="single"/>
                              <w:rPrChange w:id="766" w:author="Maher Hawash" w:date="2010-02-14T16:53:00Z">
                                <w:rPr>
                                  <w:b/>
                                  <w:u w:val="single"/>
                                </w:rPr>
                              </w:rPrChange>
                            </w:rPr>
                            <w:t>1</w:t>
                          </w:r>
                          <w:r w:rsidRPr="00427DCB">
                            <w:rPr>
                              <w:sz w:val="20"/>
                              <w:shd w:val="clear" w:color="auto" w:fill="F2F2F2"/>
                              <w:rPrChange w:id="767" w:author="Maher Hawash" w:date="2010-02-14T16:53:00Z">
                                <w:rPr>
                                  <w:shd w:val="clear" w:color="auto" w:fill="F2F2F2"/>
                                </w:rPr>
                              </w:rPrChange>
                            </w:rPr>
                            <w:t>0</w:t>
                          </w:r>
                          <w:r w:rsidRPr="00427DCB">
                            <w:rPr>
                              <w:sz w:val="20"/>
                              <w:rPrChange w:id="768" w:author="Maher Hawash" w:date="2010-02-14T16:53:00Z">
                                <w:rPr/>
                              </w:rPrChange>
                            </w:rPr>
                            <w:t>1</w:t>
                          </w:r>
                        </w:ins>
                      </w:p>
                    </w:tc>
                    <w:tc>
                      <w:tcPr>
                        <w:tcW w:w="558" w:type="dxa"/>
                        <w:tcMar>
                          <w:left w:w="43" w:type="dxa"/>
                          <w:right w:w="43" w:type="dxa"/>
                        </w:tcMar>
                        <w:tcPrChange w:id="769" w:author="Maher Hawash" w:date="2010-02-14T16:52:00Z">
                          <w:tcPr>
                            <w:tcW w:w="432" w:type="dxa"/>
                          </w:tcPr>
                        </w:tcPrChange>
                      </w:tcPr>
                      <w:p w:rsidR="00AC374B" w:rsidRPr="00427DCB" w:rsidRDefault="00AC374B" w:rsidP="00427DCB">
                        <w:pPr>
                          <w:jc w:val="center"/>
                          <w:rPr>
                            <w:ins w:id="770" w:author="Maher Hawash" w:date="2010-02-14T16:41:00Z"/>
                            <w:sz w:val="20"/>
                            <w:rPrChange w:id="771" w:author="Maher Hawash" w:date="2010-02-14T16:53:00Z">
                              <w:rPr>
                                <w:ins w:id="772" w:author="Maher Hawash" w:date="2010-02-14T16:41:00Z"/>
                              </w:rPr>
                            </w:rPrChange>
                          </w:rPr>
                          <w:pPrChange w:id="773" w:author="Maher Hawash" w:date="2010-02-14T16:53:00Z">
                            <w:pPr>
                              <w:jc w:val="both"/>
                            </w:pPr>
                          </w:pPrChange>
                        </w:pPr>
                        <w:ins w:id="774" w:author="Maher Hawash" w:date="2010-02-14T16:41:00Z">
                          <w:r w:rsidRPr="00427DCB">
                            <w:rPr>
                              <w:sz w:val="20"/>
                              <w:rPrChange w:id="775" w:author="Maher Hawash" w:date="2010-02-14T16:53:00Z">
                                <w:rPr/>
                              </w:rPrChange>
                            </w:rPr>
                            <w:t>101</w:t>
                          </w:r>
                        </w:ins>
                      </w:p>
                    </w:tc>
                    <w:tc>
                      <w:tcPr>
                        <w:tcW w:w="558" w:type="dxa"/>
                        <w:tcMar>
                          <w:left w:w="43" w:type="dxa"/>
                          <w:right w:w="43" w:type="dxa"/>
                        </w:tcMar>
                        <w:tcPrChange w:id="776" w:author="Maher Hawash" w:date="2010-02-14T16:52:00Z">
                          <w:tcPr>
                            <w:tcW w:w="432" w:type="dxa"/>
                          </w:tcPr>
                        </w:tcPrChange>
                      </w:tcPr>
                      <w:p w:rsidR="00AC374B" w:rsidRPr="00427DCB" w:rsidRDefault="00AC374B" w:rsidP="00427DCB">
                        <w:pPr>
                          <w:jc w:val="center"/>
                          <w:rPr>
                            <w:ins w:id="777" w:author="Maher Hawash" w:date="2010-02-14T16:41:00Z"/>
                            <w:sz w:val="20"/>
                            <w:rPrChange w:id="778" w:author="Maher Hawash" w:date="2010-02-14T16:53:00Z">
                              <w:rPr>
                                <w:ins w:id="779" w:author="Maher Hawash" w:date="2010-02-14T16:41:00Z"/>
                              </w:rPr>
                            </w:rPrChange>
                          </w:rPr>
                          <w:pPrChange w:id="780" w:author="Maher Hawash" w:date="2010-02-14T16:53:00Z">
                            <w:pPr>
                              <w:jc w:val="both"/>
                            </w:pPr>
                          </w:pPrChange>
                        </w:pPr>
                        <w:ins w:id="781" w:author="Maher Hawash" w:date="2010-02-14T16:41:00Z">
                          <w:r w:rsidRPr="00427DCB">
                            <w:rPr>
                              <w:b/>
                              <w:sz w:val="20"/>
                              <w:u w:val="single"/>
                              <w:rPrChange w:id="782" w:author="Maher Hawash" w:date="2010-02-14T16:53:00Z">
                                <w:rPr>
                                  <w:b/>
                                  <w:u w:val="single"/>
                                </w:rPr>
                              </w:rPrChange>
                            </w:rPr>
                            <w:t>1</w:t>
                          </w:r>
                          <w:r w:rsidRPr="00427DCB">
                            <w:rPr>
                              <w:sz w:val="20"/>
                              <w:rPrChange w:id="783" w:author="Maher Hawash" w:date="2010-02-14T16:53:00Z">
                                <w:rPr/>
                              </w:rPrChange>
                            </w:rPr>
                            <w:t>1</w:t>
                          </w:r>
                          <w:r w:rsidRPr="00427DCB">
                            <w:rPr>
                              <w:sz w:val="20"/>
                              <w:shd w:val="clear" w:color="auto" w:fill="F2F2F2"/>
                              <w:rPrChange w:id="784" w:author="Maher Hawash" w:date="2010-02-14T16:53:00Z">
                                <w:rPr>
                                  <w:shd w:val="clear" w:color="auto" w:fill="F2F2F2"/>
                                </w:rPr>
                              </w:rPrChange>
                            </w:rPr>
                            <w:t>1</w:t>
                          </w:r>
                        </w:ins>
                      </w:p>
                    </w:tc>
                    <w:tc>
                      <w:tcPr>
                        <w:tcW w:w="558" w:type="dxa"/>
                        <w:tcMar>
                          <w:left w:w="43" w:type="dxa"/>
                          <w:right w:w="43" w:type="dxa"/>
                        </w:tcMar>
                        <w:tcPrChange w:id="785" w:author="Maher Hawash" w:date="2010-02-14T16:52:00Z">
                          <w:tcPr>
                            <w:tcW w:w="432" w:type="dxa"/>
                          </w:tcPr>
                        </w:tcPrChange>
                      </w:tcPr>
                      <w:p w:rsidR="00AC374B" w:rsidRPr="00427DCB" w:rsidRDefault="00AC374B" w:rsidP="00427DCB">
                        <w:pPr>
                          <w:jc w:val="center"/>
                          <w:rPr>
                            <w:ins w:id="786" w:author="Maher Hawash" w:date="2010-02-14T16:41:00Z"/>
                            <w:sz w:val="20"/>
                            <w:rPrChange w:id="787" w:author="Maher Hawash" w:date="2010-02-14T16:53:00Z">
                              <w:rPr>
                                <w:ins w:id="788" w:author="Maher Hawash" w:date="2010-02-14T16:41:00Z"/>
                              </w:rPr>
                            </w:rPrChange>
                          </w:rPr>
                          <w:pPrChange w:id="789" w:author="Maher Hawash" w:date="2010-02-14T16:53:00Z">
                            <w:pPr>
                              <w:jc w:val="both"/>
                            </w:pPr>
                          </w:pPrChange>
                        </w:pPr>
                        <w:ins w:id="790" w:author="Maher Hawash" w:date="2010-02-14T16:41:00Z">
                          <w:r w:rsidRPr="00427DCB">
                            <w:rPr>
                              <w:b/>
                              <w:sz w:val="20"/>
                              <w:u w:val="single"/>
                              <w:rPrChange w:id="791" w:author="Maher Hawash" w:date="2010-02-14T16:53:00Z">
                                <w:rPr>
                                  <w:b/>
                                  <w:u w:val="single"/>
                                </w:rPr>
                              </w:rPrChange>
                            </w:rPr>
                            <w:t>1</w:t>
                          </w:r>
                          <w:r w:rsidRPr="00427DCB">
                            <w:rPr>
                              <w:sz w:val="20"/>
                              <w:rPrChange w:id="792" w:author="Maher Hawash" w:date="2010-02-14T16:53:00Z">
                                <w:rPr/>
                              </w:rPrChange>
                            </w:rPr>
                            <w:t>1</w:t>
                          </w:r>
                          <w:r w:rsidRPr="00427DCB">
                            <w:rPr>
                              <w:sz w:val="20"/>
                              <w:shd w:val="clear" w:color="auto" w:fill="F2F2F2"/>
                              <w:rPrChange w:id="793" w:author="Maher Hawash" w:date="2010-02-14T16:53:00Z">
                                <w:rPr>
                                  <w:shd w:val="clear" w:color="auto" w:fill="F2F2F2"/>
                                </w:rPr>
                              </w:rPrChange>
                            </w:rPr>
                            <w:t>0</w:t>
                          </w:r>
                        </w:ins>
                      </w:p>
                    </w:tc>
                  </w:tr>
                  <w:tr w:rsidR="00427DCB" w:rsidRPr="00CB1948" w:rsidTr="00427DCB">
                    <w:trPr>
                      <w:trHeight w:val="207"/>
                      <w:ins w:id="794" w:author="Maher Hawash" w:date="2010-02-14T16:41:00Z"/>
                      <w:trPrChange w:id="795" w:author="Maher Hawash" w:date="2010-02-14T16:52:00Z">
                        <w:trPr>
                          <w:trHeight w:val="207"/>
                        </w:trPr>
                      </w:trPrChange>
                    </w:trPr>
                    <w:tc>
                      <w:tcPr>
                        <w:tcW w:w="558" w:type="dxa"/>
                        <w:tcMar>
                          <w:left w:w="43" w:type="dxa"/>
                          <w:right w:w="43" w:type="dxa"/>
                        </w:tcMar>
                        <w:tcPrChange w:id="796" w:author="Maher Hawash" w:date="2010-02-14T16:52:00Z">
                          <w:tcPr>
                            <w:tcW w:w="432" w:type="dxa"/>
                          </w:tcPr>
                        </w:tcPrChange>
                      </w:tcPr>
                      <w:p w:rsidR="00AC374B" w:rsidRPr="00427DCB" w:rsidRDefault="00AC374B" w:rsidP="00427DCB">
                        <w:pPr>
                          <w:jc w:val="center"/>
                          <w:rPr>
                            <w:ins w:id="797" w:author="Maher Hawash" w:date="2010-02-14T16:41:00Z"/>
                            <w:sz w:val="20"/>
                            <w:rPrChange w:id="798" w:author="Maher Hawash" w:date="2010-02-14T16:53:00Z">
                              <w:rPr>
                                <w:ins w:id="799" w:author="Maher Hawash" w:date="2010-02-14T16:41:00Z"/>
                              </w:rPr>
                            </w:rPrChange>
                          </w:rPr>
                          <w:pPrChange w:id="800" w:author="Maher Hawash" w:date="2010-02-14T16:53:00Z">
                            <w:pPr>
                              <w:jc w:val="both"/>
                            </w:pPr>
                          </w:pPrChange>
                        </w:pPr>
                        <w:ins w:id="801" w:author="Maher Hawash" w:date="2010-02-14T16:41:00Z">
                          <w:r w:rsidRPr="00427DCB">
                            <w:rPr>
                              <w:sz w:val="20"/>
                              <w:rPrChange w:id="802" w:author="Maher Hawash" w:date="2010-02-14T16:53:00Z">
                                <w:rPr/>
                              </w:rPrChange>
                            </w:rPr>
                            <w:t>111</w:t>
                          </w:r>
                        </w:ins>
                      </w:p>
                    </w:tc>
                    <w:tc>
                      <w:tcPr>
                        <w:tcW w:w="558" w:type="dxa"/>
                        <w:tcMar>
                          <w:left w:w="43" w:type="dxa"/>
                          <w:right w:w="43" w:type="dxa"/>
                        </w:tcMar>
                        <w:tcPrChange w:id="803" w:author="Maher Hawash" w:date="2010-02-14T16:52:00Z">
                          <w:tcPr>
                            <w:tcW w:w="432" w:type="dxa"/>
                          </w:tcPr>
                        </w:tcPrChange>
                      </w:tcPr>
                      <w:p w:rsidR="00AC374B" w:rsidRPr="00427DCB" w:rsidRDefault="00AC374B" w:rsidP="00427DCB">
                        <w:pPr>
                          <w:jc w:val="center"/>
                          <w:rPr>
                            <w:ins w:id="804" w:author="Maher Hawash" w:date="2010-02-14T16:41:00Z"/>
                            <w:sz w:val="20"/>
                            <w:rPrChange w:id="805" w:author="Maher Hawash" w:date="2010-02-14T16:53:00Z">
                              <w:rPr>
                                <w:ins w:id="806" w:author="Maher Hawash" w:date="2010-02-14T16:41:00Z"/>
                              </w:rPr>
                            </w:rPrChange>
                          </w:rPr>
                          <w:pPrChange w:id="807" w:author="Maher Hawash" w:date="2010-02-14T16:53:00Z">
                            <w:pPr>
                              <w:jc w:val="both"/>
                            </w:pPr>
                          </w:pPrChange>
                        </w:pPr>
                        <w:ins w:id="808" w:author="Maher Hawash" w:date="2010-02-14T16:41:00Z">
                          <w:r w:rsidRPr="00427DCB">
                            <w:rPr>
                              <w:sz w:val="20"/>
                              <w:rPrChange w:id="809" w:author="Maher Hawash" w:date="2010-02-14T16:53:00Z">
                                <w:rPr/>
                              </w:rPrChange>
                            </w:rPr>
                            <w:t>111</w:t>
                          </w:r>
                        </w:ins>
                      </w:p>
                    </w:tc>
                    <w:tc>
                      <w:tcPr>
                        <w:tcW w:w="558" w:type="dxa"/>
                        <w:tcMar>
                          <w:left w:w="43" w:type="dxa"/>
                          <w:right w:w="43" w:type="dxa"/>
                        </w:tcMar>
                        <w:tcPrChange w:id="810" w:author="Maher Hawash" w:date="2010-02-14T16:52:00Z">
                          <w:tcPr>
                            <w:tcW w:w="432" w:type="dxa"/>
                            <w:gridSpan w:val="2"/>
                          </w:tcPr>
                        </w:tcPrChange>
                      </w:tcPr>
                      <w:p w:rsidR="00AC374B" w:rsidRPr="00427DCB" w:rsidRDefault="00AC374B" w:rsidP="00427DCB">
                        <w:pPr>
                          <w:jc w:val="center"/>
                          <w:rPr>
                            <w:ins w:id="811" w:author="Maher Hawash" w:date="2010-02-14T16:41:00Z"/>
                            <w:sz w:val="20"/>
                            <w:rPrChange w:id="812" w:author="Maher Hawash" w:date="2010-02-14T16:53:00Z">
                              <w:rPr>
                                <w:ins w:id="813" w:author="Maher Hawash" w:date="2010-02-14T16:41:00Z"/>
                              </w:rPr>
                            </w:rPrChange>
                          </w:rPr>
                          <w:pPrChange w:id="814" w:author="Maher Hawash" w:date="2010-02-14T16:53:00Z">
                            <w:pPr>
                              <w:jc w:val="both"/>
                            </w:pPr>
                          </w:pPrChange>
                        </w:pPr>
                        <w:ins w:id="815" w:author="Maher Hawash" w:date="2010-02-14T16:41:00Z">
                          <w:r w:rsidRPr="00427DCB">
                            <w:rPr>
                              <w:b/>
                              <w:sz w:val="20"/>
                              <w:u w:val="single"/>
                              <w:rPrChange w:id="816" w:author="Maher Hawash" w:date="2010-02-14T16:53:00Z">
                                <w:rPr>
                                  <w:b/>
                                  <w:u w:val="single"/>
                                </w:rPr>
                              </w:rPrChange>
                            </w:rPr>
                            <w:t>1</w:t>
                          </w:r>
                          <w:r w:rsidRPr="00427DCB">
                            <w:rPr>
                              <w:sz w:val="20"/>
                              <w:rPrChange w:id="817" w:author="Maher Hawash" w:date="2010-02-14T16:53:00Z">
                                <w:rPr/>
                              </w:rPrChange>
                            </w:rPr>
                            <w:t>1</w:t>
                          </w:r>
                          <w:r w:rsidRPr="00427DCB">
                            <w:rPr>
                              <w:sz w:val="20"/>
                              <w:shd w:val="clear" w:color="auto" w:fill="F2F2F2"/>
                              <w:rPrChange w:id="818" w:author="Maher Hawash" w:date="2010-02-14T16:53:00Z">
                                <w:rPr>
                                  <w:shd w:val="clear" w:color="auto" w:fill="F2F2F2"/>
                                </w:rPr>
                              </w:rPrChange>
                            </w:rPr>
                            <w:t>0</w:t>
                          </w:r>
                        </w:ins>
                      </w:p>
                    </w:tc>
                    <w:tc>
                      <w:tcPr>
                        <w:tcW w:w="558" w:type="dxa"/>
                        <w:tcMar>
                          <w:left w:w="43" w:type="dxa"/>
                          <w:right w:w="43" w:type="dxa"/>
                        </w:tcMar>
                        <w:tcPrChange w:id="819" w:author="Maher Hawash" w:date="2010-02-14T16:52:00Z">
                          <w:tcPr>
                            <w:tcW w:w="432" w:type="dxa"/>
                            <w:gridSpan w:val="2"/>
                          </w:tcPr>
                        </w:tcPrChange>
                      </w:tcPr>
                      <w:p w:rsidR="00AC374B" w:rsidRPr="00427DCB" w:rsidRDefault="00AC374B" w:rsidP="00427DCB">
                        <w:pPr>
                          <w:jc w:val="center"/>
                          <w:rPr>
                            <w:ins w:id="820" w:author="Maher Hawash" w:date="2010-02-14T16:41:00Z"/>
                            <w:sz w:val="20"/>
                            <w:rPrChange w:id="821" w:author="Maher Hawash" w:date="2010-02-14T16:53:00Z">
                              <w:rPr>
                                <w:ins w:id="822" w:author="Maher Hawash" w:date="2010-02-14T16:41:00Z"/>
                              </w:rPr>
                            </w:rPrChange>
                          </w:rPr>
                          <w:pPrChange w:id="823" w:author="Maher Hawash" w:date="2010-02-14T16:53:00Z">
                            <w:pPr>
                              <w:jc w:val="both"/>
                            </w:pPr>
                          </w:pPrChange>
                        </w:pPr>
                        <w:ins w:id="824" w:author="Maher Hawash" w:date="2010-02-14T16:41:00Z">
                          <w:r w:rsidRPr="00427DCB">
                            <w:rPr>
                              <w:sz w:val="20"/>
                              <w:rPrChange w:id="825" w:author="Maher Hawash" w:date="2010-02-14T16:53:00Z">
                                <w:rPr/>
                              </w:rPrChange>
                            </w:rPr>
                            <w:t>110</w:t>
                          </w:r>
                        </w:ins>
                      </w:p>
                    </w:tc>
                    <w:tc>
                      <w:tcPr>
                        <w:tcW w:w="558" w:type="dxa"/>
                        <w:tcMar>
                          <w:left w:w="43" w:type="dxa"/>
                          <w:right w:w="43" w:type="dxa"/>
                        </w:tcMar>
                        <w:tcPrChange w:id="826" w:author="Maher Hawash" w:date="2010-02-14T16:52:00Z">
                          <w:tcPr>
                            <w:tcW w:w="432" w:type="dxa"/>
                            <w:gridSpan w:val="2"/>
                          </w:tcPr>
                        </w:tcPrChange>
                      </w:tcPr>
                      <w:p w:rsidR="00AC374B" w:rsidRPr="00427DCB" w:rsidRDefault="00AC374B" w:rsidP="00427DCB">
                        <w:pPr>
                          <w:jc w:val="center"/>
                          <w:rPr>
                            <w:ins w:id="827" w:author="Maher Hawash" w:date="2010-02-14T16:41:00Z"/>
                            <w:sz w:val="20"/>
                            <w:rPrChange w:id="828" w:author="Maher Hawash" w:date="2010-02-14T16:53:00Z">
                              <w:rPr>
                                <w:ins w:id="829" w:author="Maher Hawash" w:date="2010-02-14T16:41:00Z"/>
                              </w:rPr>
                            </w:rPrChange>
                          </w:rPr>
                          <w:pPrChange w:id="830" w:author="Maher Hawash" w:date="2010-02-14T16:53:00Z">
                            <w:pPr>
                              <w:jc w:val="both"/>
                            </w:pPr>
                          </w:pPrChange>
                        </w:pPr>
                        <w:ins w:id="831" w:author="Maher Hawash" w:date="2010-02-14T16:41:00Z">
                          <w:r w:rsidRPr="00427DCB">
                            <w:rPr>
                              <w:b/>
                              <w:sz w:val="20"/>
                              <w:u w:val="single"/>
                              <w:rPrChange w:id="832" w:author="Maher Hawash" w:date="2010-02-14T16:53:00Z">
                                <w:rPr>
                                  <w:b/>
                                  <w:u w:val="single"/>
                                </w:rPr>
                              </w:rPrChange>
                            </w:rPr>
                            <w:t>1</w:t>
                          </w:r>
                          <w:r w:rsidRPr="00427DCB">
                            <w:rPr>
                              <w:sz w:val="20"/>
                              <w:shd w:val="clear" w:color="auto" w:fill="F2F2F2"/>
                              <w:rPrChange w:id="833" w:author="Maher Hawash" w:date="2010-02-14T16:53:00Z">
                                <w:rPr>
                                  <w:shd w:val="clear" w:color="auto" w:fill="F2F2F2"/>
                                </w:rPr>
                              </w:rPrChange>
                            </w:rPr>
                            <w:t>0</w:t>
                          </w:r>
                          <w:r w:rsidRPr="00427DCB">
                            <w:rPr>
                              <w:sz w:val="20"/>
                              <w:rPrChange w:id="834" w:author="Maher Hawash" w:date="2010-02-14T16:53:00Z">
                                <w:rPr/>
                              </w:rPrChange>
                            </w:rPr>
                            <w:t>0</w:t>
                          </w:r>
                        </w:ins>
                      </w:p>
                    </w:tc>
                    <w:tc>
                      <w:tcPr>
                        <w:tcW w:w="558" w:type="dxa"/>
                        <w:tcMar>
                          <w:left w:w="43" w:type="dxa"/>
                          <w:right w:w="43" w:type="dxa"/>
                        </w:tcMar>
                        <w:tcPrChange w:id="835" w:author="Maher Hawash" w:date="2010-02-14T16:52:00Z">
                          <w:tcPr>
                            <w:tcW w:w="432" w:type="dxa"/>
                          </w:tcPr>
                        </w:tcPrChange>
                      </w:tcPr>
                      <w:p w:rsidR="00AC374B" w:rsidRPr="00427DCB" w:rsidRDefault="00AC374B" w:rsidP="00427DCB">
                        <w:pPr>
                          <w:jc w:val="center"/>
                          <w:rPr>
                            <w:ins w:id="836" w:author="Maher Hawash" w:date="2010-02-14T16:41:00Z"/>
                            <w:sz w:val="20"/>
                            <w:rPrChange w:id="837" w:author="Maher Hawash" w:date="2010-02-14T16:53:00Z">
                              <w:rPr>
                                <w:ins w:id="838" w:author="Maher Hawash" w:date="2010-02-14T16:41:00Z"/>
                              </w:rPr>
                            </w:rPrChange>
                          </w:rPr>
                          <w:pPrChange w:id="839" w:author="Maher Hawash" w:date="2010-02-14T16:53:00Z">
                            <w:pPr>
                              <w:jc w:val="both"/>
                            </w:pPr>
                          </w:pPrChange>
                        </w:pPr>
                        <w:ins w:id="840" w:author="Maher Hawash" w:date="2010-02-14T16:41:00Z">
                          <w:r w:rsidRPr="00427DCB">
                            <w:rPr>
                              <w:sz w:val="20"/>
                              <w:rPrChange w:id="841" w:author="Maher Hawash" w:date="2010-02-14T16:53:00Z">
                                <w:rPr/>
                              </w:rPrChange>
                            </w:rPr>
                            <w:t>100</w:t>
                          </w:r>
                        </w:ins>
                      </w:p>
                    </w:tc>
                    <w:tc>
                      <w:tcPr>
                        <w:tcW w:w="558" w:type="dxa"/>
                        <w:tcMar>
                          <w:left w:w="43" w:type="dxa"/>
                          <w:right w:w="43" w:type="dxa"/>
                        </w:tcMar>
                        <w:tcPrChange w:id="842" w:author="Maher Hawash" w:date="2010-02-14T16:52:00Z">
                          <w:tcPr>
                            <w:tcW w:w="432" w:type="dxa"/>
                          </w:tcPr>
                        </w:tcPrChange>
                      </w:tcPr>
                      <w:p w:rsidR="00AC374B" w:rsidRPr="00427DCB" w:rsidRDefault="00AC374B" w:rsidP="00427DCB">
                        <w:pPr>
                          <w:jc w:val="center"/>
                          <w:rPr>
                            <w:ins w:id="843" w:author="Maher Hawash" w:date="2010-02-14T16:41:00Z"/>
                            <w:sz w:val="20"/>
                            <w:rPrChange w:id="844" w:author="Maher Hawash" w:date="2010-02-14T16:53:00Z">
                              <w:rPr>
                                <w:ins w:id="845" w:author="Maher Hawash" w:date="2010-02-14T16:41:00Z"/>
                              </w:rPr>
                            </w:rPrChange>
                          </w:rPr>
                          <w:pPrChange w:id="846" w:author="Maher Hawash" w:date="2010-02-14T16:53:00Z">
                            <w:pPr>
                              <w:jc w:val="both"/>
                            </w:pPr>
                          </w:pPrChange>
                        </w:pPr>
                        <w:ins w:id="847" w:author="Maher Hawash" w:date="2010-02-14T16:41:00Z">
                          <w:r w:rsidRPr="00427DCB">
                            <w:rPr>
                              <w:b/>
                              <w:sz w:val="20"/>
                              <w:u w:val="single"/>
                              <w:rPrChange w:id="848" w:author="Maher Hawash" w:date="2010-02-14T16:53:00Z">
                                <w:rPr>
                                  <w:b/>
                                  <w:u w:val="single"/>
                                </w:rPr>
                              </w:rPrChange>
                            </w:rPr>
                            <w:t>1</w:t>
                          </w:r>
                          <w:r w:rsidRPr="00427DCB">
                            <w:rPr>
                              <w:sz w:val="20"/>
                              <w:rPrChange w:id="849" w:author="Maher Hawash" w:date="2010-02-14T16:53:00Z">
                                <w:rPr/>
                              </w:rPrChange>
                            </w:rPr>
                            <w:t>1</w:t>
                          </w:r>
                          <w:r w:rsidRPr="00427DCB">
                            <w:rPr>
                              <w:sz w:val="20"/>
                              <w:shd w:val="clear" w:color="auto" w:fill="F2F2F2"/>
                              <w:rPrChange w:id="850" w:author="Maher Hawash" w:date="2010-02-14T16:53:00Z">
                                <w:rPr>
                                  <w:shd w:val="clear" w:color="auto" w:fill="F2F2F2"/>
                                </w:rPr>
                              </w:rPrChange>
                            </w:rPr>
                            <w:t>0</w:t>
                          </w:r>
                        </w:ins>
                      </w:p>
                    </w:tc>
                    <w:tc>
                      <w:tcPr>
                        <w:tcW w:w="558" w:type="dxa"/>
                        <w:tcMar>
                          <w:left w:w="43" w:type="dxa"/>
                          <w:right w:w="43" w:type="dxa"/>
                        </w:tcMar>
                        <w:tcPrChange w:id="851" w:author="Maher Hawash" w:date="2010-02-14T16:52:00Z">
                          <w:tcPr>
                            <w:tcW w:w="432" w:type="dxa"/>
                          </w:tcPr>
                        </w:tcPrChange>
                      </w:tcPr>
                      <w:p w:rsidR="00AC374B" w:rsidRPr="00427DCB" w:rsidRDefault="00AC374B" w:rsidP="00427DCB">
                        <w:pPr>
                          <w:jc w:val="center"/>
                          <w:rPr>
                            <w:ins w:id="852" w:author="Maher Hawash" w:date="2010-02-14T16:41:00Z"/>
                            <w:sz w:val="20"/>
                            <w:rPrChange w:id="853" w:author="Maher Hawash" w:date="2010-02-14T16:53:00Z">
                              <w:rPr>
                                <w:ins w:id="854" w:author="Maher Hawash" w:date="2010-02-14T16:41:00Z"/>
                              </w:rPr>
                            </w:rPrChange>
                          </w:rPr>
                          <w:pPrChange w:id="855" w:author="Maher Hawash" w:date="2010-02-14T16:53:00Z">
                            <w:pPr>
                              <w:jc w:val="both"/>
                            </w:pPr>
                          </w:pPrChange>
                        </w:pPr>
                        <w:ins w:id="856" w:author="Maher Hawash" w:date="2010-02-14T16:41:00Z">
                          <w:r w:rsidRPr="00427DCB">
                            <w:rPr>
                              <w:b/>
                              <w:sz w:val="20"/>
                              <w:u w:val="single"/>
                              <w:rPrChange w:id="857" w:author="Maher Hawash" w:date="2010-02-14T16:53:00Z">
                                <w:rPr>
                                  <w:b/>
                                  <w:u w:val="single"/>
                                </w:rPr>
                              </w:rPrChange>
                            </w:rPr>
                            <w:t>1</w:t>
                          </w:r>
                          <w:r w:rsidRPr="00427DCB">
                            <w:rPr>
                              <w:sz w:val="20"/>
                              <w:rPrChange w:id="858" w:author="Maher Hawash" w:date="2010-02-14T16:53:00Z">
                                <w:rPr/>
                              </w:rPrChange>
                            </w:rPr>
                            <w:t>1</w:t>
                          </w:r>
                          <w:r w:rsidRPr="00427DCB">
                            <w:rPr>
                              <w:sz w:val="20"/>
                              <w:shd w:val="clear" w:color="auto" w:fill="F2F2F2"/>
                              <w:rPrChange w:id="859" w:author="Maher Hawash" w:date="2010-02-14T16:53:00Z">
                                <w:rPr>
                                  <w:shd w:val="clear" w:color="auto" w:fill="F2F2F2"/>
                                </w:rPr>
                              </w:rPrChange>
                            </w:rPr>
                            <w:t>1</w:t>
                          </w:r>
                        </w:ins>
                      </w:p>
                    </w:tc>
                  </w:tr>
                  <w:tr w:rsidR="00427DCB" w:rsidRPr="00CB1948" w:rsidTr="00427DCB">
                    <w:trPr>
                      <w:trHeight w:val="207"/>
                      <w:ins w:id="860" w:author="Maher Hawash" w:date="2010-02-14T16:41:00Z"/>
                      <w:trPrChange w:id="861" w:author="Maher Hawash" w:date="2010-02-14T16:52:00Z">
                        <w:trPr>
                          <w:trHeight w:val="207"/>
                        </w:trPr>
                      </w:trPrChange>
                    </w:trPr>
                    <w:tc>
                      <w:tcPr>
                        <w:tcW w:w="558" w:type="dxa"/>
                        <w:tcMar>
                          <w:left w:w="43" w:type="dxa"/>
                          <w:right w:w="43" w:type="dxa"/>
                        </w:tcMar>
                        <w:tcPrChange w:id="862" w:author="Maher Hawash" w:date="2010-02-14T16:52:00Z">
                          <w:tcPr>
                            <w:tcW w:w="599" w:type="dxa"/>
                          </w:tcPr>
                        </w:tcPrChange>
                      </w:tcPr>
                      <w:p w:rsidR="00AC374B" w:rsidRPr="00427DCB" w:rsidRDefault="00AC374B" w:rsidP="00427DCB">
                        <w:pPr>
                          <w:jc w:val="center"/>
                          <w:rPr>
                            <w:ins w:id="863" w:author="Maher Hawash" w:date="2010-02-14T16:41:00Z"/>
                            <w:sz w:val="20"/>
                            <w:rPrChange w:id="864" w:author="Maher Hawash" w:date="2010-02-14T16:53:00Z">
                              <w:rPr>
                                <w:ins w:id="865" w:author="Maher Hawash" w:date="2010-02-14T16:41:00Z"/>
                              </w:rPr>
                            </w:rPrChange>
                          </w:rPr>
                          <w:pPrChange w:id="866" w:author="Maher Hawash" w:date="2010-02-14T16:53:00Z">
                            <w:pPr>
                              <w:jc w:val="both"/>
                            </w:pPr>
                          </w:pPrChange>
                        </w:pPr>
                      </w:p>
                    </w:tc>
                    <w:tc>
                      <w:tcPr>
                        <w:tcW w:w="558" w:type="dxa"/>
                        <w:tcMar>
                          <w:left w:w="43" w:type="dxa"/>
                          <w:right w:w="43" w:type="dxa"/>
                        </w:tcMar>
                        <w:tcPrChange w:id="867" w:author="Maher Hawash" w:date="2010-02-14T16:52:00Z">
                          <w:tcPr>
                            <w:tcW w:w="600" w:type="dxa"/>
                            <w:gridSpan w:val="2"/>
                          </w:tcPr>
                        </w:tcPrChange>
                      </w:tcPr>
                      <w:p w:rsidR="00AC374B" w:rsidRPr="00427DCB" w:rsidRDefault="00AC374B" w:rsidP="00427DCB">
                        <w:pPr>
                          <w:jc w:val="center"/>
                          <w:rPr>
                            <w:ins w:id="868" w:author="Maher Hawash" w:date="2010-02-14T16:41:00Z"/>
                            <w:sz w:val="20"/>
                            <w:rPrChange w:id="869" w:author="Maher Hawash" w:date="2010-02-14T16:53:00Z">
                              <w:rPr>
                                <w:ins w:id="870" w:author="Maher Hawash" w:date="2010-02-14T16:41:00Z"/>
                              </w:rPr>
                            </w:rPrChange>
                          </w:rPr>
                          <w:pPrChange w:id="871" w:author="Maher Hawash" w:date="2010-02-14T16:53:00Z">
                            <w:pPr>
                              <w:jc w:val="both"/>
                            </w:pPr>
                          </w:pPrChange>
                        </w:pPr>
                      </w:p>
                    </w:tc>
                    <w:tc>
                      <w:tcPr>
                        <w:tcW w:w="558" w:type="dxa"/>
                        <w:tcMar>
                          <w:left w:w="43" w:type="dxa"/>
                          <w:right w:w="43" w:type="dxa"/>
                        </w:tcMar>
                        <w:tcPrChange w:id="872" w:author="Maher Hawash" w:date="2010-02-14T16:52:00Z">
                          <w:tcPr>
                            <w:tcW w:w="600" w:type="dxa"/>
                            <w:gridSpan w:val="2"/>
                          </w:tcPr>
                        </w:tcPrChange>
                      </w:tcPr>
                      <w:p w:rsidR="00AC374B" w:rsidRPr="00427DCB" w:rsidRDefault="00AC374B" w:rsidP="00427DCB">
                        <w:pPr>
                          <w:jc w:val="center"/>
                          <w:rPr>
                            <w:ins w:id="873" w:author="Maher Hawash" w:date="2010-02-14T16:41:00Z"/>
                            <w:i/>
                            <w:sz w:val="20"/>
                            <w:rPrChange w:id="874" w:author="Maher Hawash" w:date="2010-02-14T16:53:00Z">
                              <w:rPr>
                                <w:ins w:id="875" w:author="Maher Hawash" w:date="2010-02-14T16:41:00Z"/>
                                <w:i/>
                                <w:sz w:val="18"/>
                              </w:rPr>
                            </w:rPrChange>
                          </w:rPr>
                          <w:pPrChange w:id="876" w:author="Maher Hawash" w:date="2010-02-14T16:53:00Z">
                            <w:pPr>
                              <w:jc w:val="both"/>
                            </w:pPr>
                          </w:pPrChange>
                        </w:pPr>
                        <w:ins w:id="877" w:author="Maher Hawash" w:date="2010-02-14T16:41:00Z">
                          <w:r w:rsidRPr="00427DCB">
                            <w:rPr>
                              <w:i/>
                              <w:sz w:val="20"/>
                              <w:rPrChange w:id="878" w:author="Maher Hawash" w:date="2010-02-14T16:53:00Z">
                                <w:rPr>
                                  <w:i/>
                                  <w:sz w:val="18"/>
                                </w:rPr>
                              </w:rPrChange>
                            </w:rPr>
                            <w:t>a</w:t>
                          </w:r>
                          <w:r w:rsidRPr="00427DCB">
                            <w:rPr>
                              <w:i/>
                              <w:sz w:val="20"/>
                              <w:rPrChange w:id="879" w:author="Maher Hawash" w:date="2010-02-14T16:53:00Z">
                                <w:rPr>
                                  <w:i/>
                                  <w:sz w:val="18"/>
                                </w:rPr>
                              </w:rPrChange>
                            </w:rPr>
                            <w:sym w:font="Wingdings" w:char="F0E0"/>
                          </w:r>
                          <w:r w:rsidRPr="00427DCB">
                            <w:rPr>
                              <w:i/>
                              <w:sz w:val="20"/>
                              <w:rPrChange w:id="880" w:author="Maher Hawash" w:date="2010-02-14T16:53:00Z">
                                <w:rPr>
                                  <w:i/>
                                  <w:sz w:val="18"/>
                                </w:rPr>
                              </w:rPrChange>
                            </w:rPr>
                            <w:t>c</w:t>
                          </w:r>
                        </w:ins>
                      </w:p>
                    </w:tc>
                    <w:tc>
                      <w:tcPr>
                        <w:tcW w:w="558" w:type="dxa"/>
                        <w:tcMar>
                          <w:left w:w="43" w:type="dxa"/>
                          <w:right w:w="43" w:type="dxa"/>
                        </w:tcMar>
                        <w:tcPrChange w:id="881" w:author="Maher Hawash" w:date="2010-02-14T16:52:00Z">
                          <w:tcPr>
                            <w:tcW w:w="600" w:type="dxa"/>
                            <w:gridSpan w:val="2"/>
                          </w:tcPr>
                        </w:tcPrChange>
                      </w:tcPr>
                      <w:p w:rsidR="00AC374B" w:rsidRPr="00427DCB" w:rsidRDefault="00AC374B" w:rsidP="00427DCB">
                        <w:pPr>
                          <w:jc w:val="center"/>
                          <w:rPr>
                            <w:ins w:id="882" w:author="Maher Hawash" w:date="2010-02-14T16:41:00Z"/>
                            <w:sz w:val="20"/>
                            <w:rPrChange w:id="883" w:author="Maher Hawash" w:date="2010-02-14T16:53:00Z">
                              <w:rPr>
                                <w:ins w:id="884" w:author="Maher Hawash" w:date="2010-02-14T16:41:00Z"/>
                              </w:rPr>
                            </w:rPrChange>
                          </w:rPr>
                          <w:pPrChange w:id="885" w:author="Maher Hawash" w:date="2010-02-14T16:53:00Z">
                            <w:pPr>
                              <w:jc w:val="both"/>
                            </w:pPr>
                          </w:pPrChange>
                        </w:pPr>
                        <w:ins w:id="886" w:author="Maher Hawash" w:date="2010-02-14T16:41:00Z">
                          <w:r w:rsidRPr="00427DCB">
                            <w:rPr>
                              <w:i/>
                              <w:sz w:val="20"/>
                              <w:rPrChange w:id="887" w:author="Maher Hawash" w:date="2010-02-14T16:53:00Z">
                                <w:rPr>
                                  <w:i/>
                                  <w:sz w:val="18"/>
                                </w:rPr>
                              </w:rPrChange>
                            </w:rPr>
                            <w:t>c</w:t>
                          </w:r>
                          <w:r w:rsidRPr="00427DCB">
                            <w:rPr>
                              <w:i/>
                              <w:sz w:val="20"/>
                              <w:rPrChange w:id="888" w:author="Maher Hawash" w:date="2010-02-14T16:53:00Z">
                                <w:rPr>
                                  <w:i/>
                                  <w:sz w:val="18"/>
                                </w:rPr>
                              </w:rPrChange>
                            </w:rPr>
                            <w:sym w:font="Wingdings" w:char="F0E0"/>
                          </w:r>
                          <w:r w:rsidRPr="00427DCB">
                            <w:rPr>
                              <w:i/>
                              <w:sz w:val="20"/>
                              <w:rPrChange w:id="889" w:author="Maher Hawash" w:date="2010-02-14T16:53:00Z">
                                <w:rPr>
                                  <w:i/>
                                  <w:sz w:val="18"/>
                                </w:rPr>
                              </w:rPrChange>
                            </w:rPr>
                            <w:t>a</w:t>
                          </w:r>
                        </w:ins>
                      </w:p>
                    </w:tc>
                    <w:tc>
                      <w:tcPr>
                        <w:tcW w:w="558" w:type="dxa"/>
                        <w:tcMar>
                          <w:left w:w="43" w:type="dxa"/>
                          <w:right w:w="43" w:type="dxa"/>
                        </w:tcMar>
                        <w:tcPrChange w:id="890" w:author="Maher Hawash" w:date="2010-02-14T16:52:00Z">
                          <w:tcPr>
                            <w:tcW w:w="599" w:type="dxa"/>
                          </w:tcPr>
                        </w:tcPrChange>
                      </w:tcPr>
                      <w:p w:rsidR="00AC374B" w:rsidRPr="00427DCB" w:rsidRDefault="00AC374B" w:rsidP="00427DCB">
                        <w:pPr>
                          <w:jc w:val="center"/>
                          <w:rPr>
                            <w:ins w:id="891" w:author="Maher Hawash" w:date="2010-02-14T16:41:00Z"/>
                            <w:sz w:val="20"/>
                            <w:rPrChange w:id="892" w:author="Maher Hawash" w:date="2010-02-14T16:53:00Z">
                              <w:rPr>
                                <w:ins w:id="893" w:author="Maher Hawash" w:date="2010-02-14T16:41:00Z"/>
                              </w:rPr>
                            </w:rPrChange>
                          </w:rPr>
                          <w:pPrChange w:id="894" w:author="Maher Hawash" w:date="2010-02-14T16:53:00Z">
                            <w:pPr>
                              <w:jc w:val="both"/>
                            </w:pPr>
                          </w:pPrChange>
                        </w:pPr>
                        <w:ins w:id="895" w:author="Maher Hawash" w:date="2010-02-14T16:41:00Z">
                          <w:r w:rsidRPr="00427DCB">
                            <w:rPr>
                              <w:i/>
                              <w:sz w:val="20"/>
                              <w:rPrChange w:id="896" w:author="Maher Hawash" w:date="2010-02-14T16:53:00Z">
                                <w:rPr>
                                  <w:i/>
                                  <w:sz w:val="18"/>
                                </w:rPr>
                              </w:rPrChange>
                            </w:rPr>
                            <w:t>a</w:t>
                          </w:r>
                          <w:r w:rsidRPr="00427DCB">
                            <w:rPr>
                              <w:i/>
                              <w:sz w:val="20"/>
                              <w:rPrChange w:id="897" w:author="Maher Hawash" w:date="2010-02-14T16:53:00Z">
                                <w:rPr>
                                  <w:i/>
                                  <w:sz w:val="18"/>
                                </w:rPr>
                              </w:rPrChange>
                            </w:rPr>
                            <w:sym w:font="Wingdings" w:char="F0E0"/>
                          </w:r>
                          <w:r w:rsidRPr="00427DCB">
                            <w:rPr>
                              <w:i/>
                              <w:sz w:val="20"/>
                              <w:rPrChange w:id="898" w:author="Maher Hawash" w:date="2010-02-14T16:53:00Z">
                                <w:rPr>
                                  <w:i/>
                                  <w:sz w:val="18"/>
                                </w:rPr>
                              </w:rPrChange>
                            </w:rPr>
                            <w:t>b</w:t>
                          </w:r>
                        </w:ins>
                      </w:p>
                    </w:tc>
                    <w:tc>
                      <w:tcPr>
                        <w:tcW w:w="558" w:type="dxa"/>
                        <w:tcMar>
                          <w:left w:w="43" w:type="dxa"/>
                          <w:right w:w="43" w:type="dxa"/>
                        </w:tcMar>
                        <w:tcPrChange w:id="899" w:author="Maher Hawash" w:date="2010-02-14T16:52:00Z">
                          <w:tcPr>
                            <w:tcW w:w="600" w:type="dxa"/>
                          </w:tcPr>
                        </w:tcPrChange>
                      </w:tcPr>
                      <w:p w:rsidR="00AC374B" w:rsidRPr="00427DCB" w:rsidRDefault="00AC374B" w:rsidP="00427DCB">
                        <w:pPr>
                          <w:jc w:val="center"/>
                          <w:rPr>
                            <w:ins w:id="900" w:author="Maher Hawash" w:date="2010-02-14T16:41:00Z"/>
                            <w:sz w:val="20"/>
                            <w:rPrChange w:id="901" w:author="Maher Hawash" w:date="2010-02-14T16:53:00Z">
                              <w:rPr>
                                <w:ins w:id="902" w:author="Maher Hawash" w:date="2010-02-14T16:41:00Z"/>
                              </w:rPr>
                            </w:rPrChange>
                          </w:rPr>
                          <w:pPrChange w:id="903" w:author="Maher Hawash" w:date="2010-02-14T16:53:00Z">
                            <w:pPr>
                              <w:jc w:val="both"/>
                            </w:pPr>
                          </w:pPrChange>
                        </w:pPr>
                        <w:ins w:id="904" w:author="Maher Hawash" w:date="2010-02-14T16:41:00Z">
                          <w:r w:rsidRPr="00427DCB">
                            <w:rPr>
                              <w:i/>
                              <w:sz w:val="20"/>
                              <w:rPrChange w:id="905" w:author="Maher Hawash" w:date="2010-02-14T16:53:00Z">
                                <w:rPr>
                                  <w:i/>
                                  <w:sz w:val="18"/>
                                </w:rPr>
                              </w:rPrChange>
                            </w:rPr>
                            <w:t>b</w:t>
                          </w:r>
                          <w:r w:rsidRPr="00427DCB">
                            <w:rPr>
                              <w:i/>
                              <w:sz w:val="20"/>
                              <w:rPrChange w:id="906" w:author="Maher Hawash" w:date="2010-02-14T16:53:00Z">
                                <w:rPr>
                                  <w:i/>
                                  <w:sz w:val="18"/>
                                </w:rPr>
                              </w:rPrChange>
                            </w:rPr>
                            <w:sym w:font="Wingdings" w:char="F0E0"/>
                          </w:r>
                          <w:r w:rsidRPr="00427DCB">
                            <w:rPr>
                              <w:i/>
                              <w:sz w:val="20"/>
                              <w:rPrChange w:id="907" w:author="Maher Hawash" w:date="2010-02-14T16:53:00Z">
                                <w:rPr>
                                  <w:i/>
                                  <w:sz w:val="18"/>
                                </w:rPr>
                              </w:rPrChange>
                            </w:rPr>
                            <w:t>a</w:t>
                          </w:r>
                        </w:ins>
                      </w:p>
                    </w:tc>
                    <w:tc>
                      <w:tcPr>
                        <w:tcW w:w="558" w:type="dxa"/>
                        <w:tcMar>
                          <w:left w:w="43" w:type="dxa"/>
                          <w:right w:w="43" w:type="dxa"/>
                        </w:tcMar>
                        <w:tcPrChange w:id="908" w:author="Maher Hawash" w:date="2010-02-14T16:52:00Z">
                          <w:tcPr>
                            <w:tcW w:w="600" w:type="dxa"/>
                          </w:tcPr>
                        </w:tcPrChange>
                      </w:tcPr>
                      <w:p w:rsidR="00AC374B" w:rsidRPr="00427DCB" w:rsidRDefault="00AC374B" w:rsidP="00427DCB">
                        <w:pPr>
                          <w:jc w:val="center"/>
                          <w:rPr>
                            <w:ins w:id="909" w:author="Maher Hawash" w:date="2010-02-14T16:41:00Z"/>
                            <w:sz w:val="20"/>
                            <w:rPrChange w:id="910" w:author="Maher Hawash" w:date="2010-02-14T16:53:00Z">
                              <w:rPr>
                                <w:ins w:id="911" w:author="Maher Hawash" w:date="2010-02-14T16:41:00Z"/>
                              </w:rPr>
                            </w:rPrChange>
                          </w:rPr>
                          <w:pPrChange w:id="912" w:author="Maher Hawash" w:date="2010-02-14T16:53:00Z">
                            <w:pPr>
                              <w:jc w:val="both"/>
                            </w:pPr>
                          </w:pPrChange>
                        </w:pPr>
                        <w:ins w:id="913" w:author="Maher Hawash" w:date="2010-02-14T16:41:00Z">
                          <w:r w:rsidRPr="00427DCB">
                            <w:rPr>
                              <w:i/>
                              <w:sz w:val="20"/>
                              <w:rPrChange w:id="914" w:author="Maher Hawash" w:date="2010-02-14T16:53:00Z">
                                <w:rPr>
                                  <w:i/>
                                  <w:sz w:val="18"/>
                                </w:rPr>
                              </w:rPrChange>
                            </w:rPr>
                            <w:t>a</w:t>
                          </w:r>
                          <w:r w:rsidRPr="00427DCB">
                            <w:rPr>
                              <w:i/>
                              <w:sz w:val="20"/>
                              <w:rPrChange w:id="915" w:author="Maher Hawash" w:date="2010-02-14T16:53:00Z">
                                <w:rPr>
                                  <w:i/>
                                  <w:sz w:val="18"/>
                                </w:rPr>
                              </w:rPrChange>
                            </w:rPr>
                            <w:sym w:font="Wingdings" w:char="F0E0"/>
                          </w:r>
                          <w:r w:rsidRPr="00427DCB">
                            <w:rPr>
                              <w:i/>
                              <w:sz w:val="20"/>
                              <w:rPrChange w:id="916" w:author="Maher Hawash" w:date="2010-02-14T16:53:00Z">
                                <w:rPr>
                                  <w:i/>
                                  <w:sz w:val="18"/>
                                </w:rPr>
                              </w:rPrChange>
                            </w:rPr>
                            <w:t>b</w:t>
                          </w:r>
                        </w:ins>
                      </w:p>
                    </w:tc>
                    <w:tc>
                      <w:tcPr>
                        <w:tcW w:w="558" w:type="dxa"/>
                        <w:tcMar>
                          <w:left w:w="43" w:type="dxa"/>
                          <w:right w:w="43" w:type="dxa"/>
                        </w:tcMar>
                        <w:tcPrChange w:id="917" w:author="Maher Hawash" w:date="2010-02-14T16:52:00Z">
                          <w:tcPr>
                            <w:tcW w:w="600" w:type="dxa"/>
                          </w:tcPr>
                        </w:tcPrChange>
                      </w:tcPr>
                      <w:p w:rsidR="00AC374B" w:rsidRPr="00427DCB" w:rsidRDefault="00AC374B" w:rsidP="00427DCB">
                        <w:pPr>
                          <w:keepNext/>
                          <w:jc w:val="center"/>
                          <w:rPr>
                            <w:ins w:id="918" w:author="Maher Hawash" w:date="2010-02-14T16:41:00Z"/>
                            <w:sz w:val="20"/>
                            <w:rPrChange w:id="919" w:author="Maher Hawash" w:date="2010-02-14T16:53:00Z">
                              <w:rPr>
                                <w:ins w:id="920" w:author="Maher Hawash" w:date="2010-02-14T16:41:00Z"/>
                              </w:rPr>
                            </w:rPrChange>
                          </w:rPr>
                          <w:pPrChange w:id="921" w:author="Maher Hawash" w:date="2010-02-14T16:53:00Z">
                            <w:pPr>
                              <w:jc w:val="both"/>
                            </w:pPr>
                          </w:pPrChange>
                        </w:pPr>
                        <w:ins w:id="922" w:author="Maher Hawash" w:date="2010-02-14T16:41:00Z">
                          <w:r w:rsidRPr="00427DCB">
                            <w:rPr>
                              <w:i/>
                              <w:sz w:val="20"/>
                              <w:rPrChange w:id="923" w:author="Maher Hawash" w:date="2010-02-14T16:53:00Z">
                                <w:rPr>
                                  <w:i/>
                                  <w:sz w:val="18"/>
                                </w:rPr>
                              </w:rPrChange>
                            </w:rPr>
                            <w:t>a</w:t>
                          </w:r>
                          <w:r w:rsidRPr="00427DCB">
                            <w:rPr>
                              <w:i/>
                              <w:sz w:val="20"/>
                              <w:rPrChange w:id="924" w:author="Maher Hawash" w:date="2010-02-14T16:53:00Z">
                                <w:rPr>
                                  <w:i/>
                                  <w:sz w:val="18"/>
                                </w:rPr>
                              </w:rPrChange>
                            </w:rPr>
                            <w:sym w:font="Wingdings" w:char="F0E0"/>
                          </w:r>
                          <w:r w:rsidRPr="00427DCB">
                            <w:rPr>
                              <w:i/>
                              <w:sz w:val="20"/>
                              <w:rPrChange w:id="925" w:author="Maher Hawash" w:date="2010-02-14T16:53:00Z">
                                <w:rPr>
                                  <w:i/>
                                  <w:sz w:val="18"/>
                                </w:rPr>
                              </w:rPrChange>
                            </w:rPr>
                            <w:t>c</w:t>
                          </w:r>
                        </w:ins>
                      </w:p>
                    </w:tc>
                  </w:tr>
                </w:tbl>
                <w:p w:rsidR="00AC374B" w:rsidRPr="00AC374B" w:rsidRDefault="00AC374B" w:rsidP="00AC374B">
                  <w:pPr>
                    <w:pStyle w:val="Caption"/>
                    <w:jc w:val="both"/>
                    <w:rPr>
                      <w:ins w:id="926" w:author="Maher Hawash" w:date="2010-02-14T16:43:00Z"/>
                      <w:b w:val="0"/>
                      <w:i/>
                      <w:rPrChange w:id="927" w:author="Maher Hawash" w:date="2010-02-14T16:46:00Z">
                        <w:rPr>
                          <w:ins w:id="928" w:author="Maher Hawash" w:date="2010-02-14T16:43:00Z"/>
                        </w:rPr>
                      </w:rPrChange>
                    </w:rPr>
                    <w:pPrChange w:id="929" w:author="Maher Hawash" w:date="2010-02-14T16:45:00Z">
                      <w:pPr>
                        <w:pStyle w:val="Caption"/>
                      </w:pPr>
                    </w:pPrChange>
                  </w:pPr>
                  <w:ins w:id="930" w:author="Maher Hawash" w:date="2010-02-14T16:43:00Z">
                    <w:r w:rsidRPr="00AC374B">
                      <w:rPr>
                        <w:b w:val="0"/>
                        <w:i/>
                        <w:rPrChange w:id="931" w:author="Maher Hawash" w:date="2010-02-14T16:43:00Z">
                          <w:rPr/>
                        </w:rPrChange>
                      </w:rPr>
                      <w:t xml:space="preserve">Figure 2.1 MMD method illustrated with truth tables of intermediate functions. Notation  a </w:t>
                    </w:r>
                  </w:ins>
                  <w:ins w:id="932" w:author="Maher Hawash" w:date="2010-02-14T16:44:00Z">
                    <w:r w:rsidRPr="00AC374B">
                      <w:rPr>
                        <w:b w:val="0"/>
                        <w:i/>
                      </w:rPr>
                      <w:sym w:font="Wingdings" w:char="F0E0"/>
                    </w:r>
                  </w:ins>
                  <w:ins w:id="933" w:author="Maher Hawash" w:date="2010-02-14T16:43:00Z">
                    <w:r w:rsidRPr="00AC374B">
                      <w:rPr>
                        <w:b w:val="0"/>
                        <w:i/>
                        <w:rPrChange w:id="934" w:author="Maher Hawash" w:date="2010-02-14T16:43:00Z">
                          <w:rPr/>
                        </w:rPrChange>
                      </w:rPr>
                      <w:t xml:space="preserve"> c means c = c </w:t>
                    </w:r>
                  </w:ins>
                  <w:ins w:id="935" w:author="Maher Hawash" w:date="2010-02-14T16:44:00Z">
                    <w:r>
                      <w:sym w:font="Symbol" w:char="F0C5"/>
                    </w:r>
                  </w:ins>
                  <w:ins w:id="936" w:author="Maher Hawash" w:date="2010-02-14T16:43:00Z">
                    <w:r w:rsidRPr="00AC374B">
                      <w:rPr>
                        <w:b w:val="0"/>
                        <w:i/>
                        <w:rPrChange w:id="937" w:author="Maher Hawash" w:date="2010-02-14T16:43:00Z">
                          <w:rPr/>
                        </w:rPrChange>
                      </w:rPr>
                      <w:t xml:space="preserve">  a means  “ flip c </w:t>
                    </w:r>
                  </w:ins>
                  <w:ins w:id="938" w:author="Maher Hawash" w:date="2010-02-14T16:45:00Z">
                    <w:r>
                      <w:rPr>
                        <w:b w:val="0"/>
                        <w:i/>
                      </w:rPr>
                      <w:t>if</w:t>
                    </w:r>
                  </w:ins>
                  <w:ins w:id="939" w:author="Maher Hawash" w:date="2010-02-14T16:43:00Z">
                    <w:r w:rsidRPr="00AC374B">
                      <w:rPr>
                        <w:b w:val="0"/>
                        <w:i/>
                        <w:rPrChange w:id="940" w:author="Maher Hawash" w:date="2010-02-14T16:43:00Z">
                          <w:rPr/>
                        </w:rPrChange>
                      </w:rPr>
                      <w:t xml:space="preserve"> a=1”. </w:t>
                    </w:r>
                  </w:ins>
                  <w:ins w:id="941" w:author="Maher Hawash" w:date="2010-02-14T16:46:00Z">
                    <w:r>
                      <w:rPr>
                        <w:b w:val="0"/>
                        <w:i/>
                      </w:rPr>
                      <w:t xml:space="preserve">Control lines are </w:t>
                    </w:r>
                    <w:r w:rsidRPr="00AC374B">
                      <w:rPr>
                        <w:i/>
                        <w:u w:val="single"/>
                        <w:rPrChange w:id="942" w:author="Maher Hawash" w:date="2010-02-14T16:46:00Z">
                          <w:rPr>
                            <w:b w:val="0"/>
                            <w:i/>
                            <w:u w:val="single"/>
                          </w:rPr>
                        </w:rPrChange>
                      </w:rPr>
                      <w:t>underlined</w:t>
                    </w:r>
                    <w:r>
                      <w:rPr>
                        <w:b w:val="0"/>
                        <w:i/>
                      </w:rPr>
                      <w:t xml:space="preserve"> and affected bits are </w:t>
                    </w:r>
                    <w:r w:rsidRPr="00B847B7">
                      <w:rPr>
                        <w:b w:val="0"/>
                        <w:i/>
                        <w:shd w:val="clear" w:color="auto" w:fill="F2F2F2"/>
                        <w:rPrChange w:id="943" w:author="Maher Hawash" w:date="2010-02-14T16:46:00Z">
                          <w:rPr>
                            <w:b w:val="0"/>
                            <w:i/>
                          </w:rPr>
                        </w:rPrChange>
                      </w:rPr>
                      <w:t>shaded</w:t>
                    </w:r>
                  </w:ins>
                  <w:ins w:id="944" w:author="Maher Hawash" w:date="2010-02-14T16:47:00Z">
                    <w:r w:rsidRPr="00B847B7">
                      <w:rPr>
                        <w:b w:val="0"/>
                        <w:i/>
                        <w:shd w:val="clear" w:color="auto" w:fill="F2F2F2"/>
                      </w:rPr>
                      <w:t>.</w:t>
                    </w:r>
                  </w:ins>
                </w:p>
                <w:p w:rsidR="00AC374B" w:rsidRDefault="00AC374B"/>
              </w:txbxContent>
            </v:textbox>
            <w10:wrap type="square"/>
          </v:shape>
        </w:pict>
      </w:r>
      <w:r w:rsidR="0068664D">
        <w:t>T</w:t>
      </w:r>
      <w:r w:rsidR="00B247F2">
        <w:t xml:space="preserve">he main concept of </w:t>
      </w:r>
      <w:r w:rsidR="009A0611" w:rsidRPr="009A0611">
        <w:t>MMD</w:t>
      </w:r>
      <w:r w:rsidR="00B247F2">
        <w:t xml:space="preserve">, the  natural binary minterm </w:t>
      </w:r>
      <w:r w:rsidR="009A0611" w:rsidRPr="009A0611">
        <w:t>order</w:t>
      </w:r>
      <w:r w:rsidR="00B247F2">
        <w:t>ing</w:t>
      </w:r>
      <w:r w:rsidR="009A0611" w:rsidRPr="009A0611">
        <w:t xml:space="preserve"> </w:t>
      </w:r>
      <w:r w:rsidR="0068664D">
        <w:t>wa</w:t>
      </w:r>
      <w:r w:rsidR="009A0611" w:rsidRPr="009A0611">
        <w:t xml:space="preserve">s challenged </w:t>
      </w:r>
      <w:r w:rsidR="0068664D">
        <w:t>in [</w:t>
      </w:r>
      <w:r w:rsidR="005D3DF1">
        <w:t>26</w:t>
      </w:r>
      <w:r w:rsidR="0068664D">
        <w:t xml:space="preserve">] </w:t>
      </w:r>
      <w:r w:rsidR="009A0611" w:rsidRPr="009A0611">
        <w:t xml:space="preserve">as the only 100% convergent order.  It </w:t>
      </w:r>
      <w:r w:rsidR="0068664D">
        <w:t>wa</w:t>
      </w:r>
      <w:r w:rsidR="009A0611" w:rsidRPr="009A0611">
        <w:t xml:space="preserve">s found that MMD’s </w:t>
      </w:r>
      <w:r w:rsidR="00B247F2">
        <w:t xml:space="preserve">minterm </w:t>
      </w:r>
      <w:r w:rsidR="009A0611" w:rsidRPr="009A0611">
        <w:t>order</w:t>
      </w:r>
      <w:r w:rsidR="00B247F2">
        <w:t>ing</w:t>
      </w:r>
      <w:r w:rsidR="009A0611" w:rsidRPr="009A0611">
        <w:t xml:space="preserve"> falls into a subset of order</w:t>
      </w:r>
      <w:r w:rsidR="00B247F2">
        <w:t>ing</w:t>
      </w:r>
      <w:r w:rsidR="009A0611" w:rsidRPr="009A0611">
        <w:t>s that do not exhibit certain important property that w</w:t>
      </w:r>
      <w:r w:rsidR="0068664D">
        <w:t xml:space="preserve">as called the </w:t>
      </w:r>
      <w:r w:rsidR="009A0611" w:rsidRPr="009A0611">
        <w:t>“control line bl</w:t>
      </w:r>
      <w:r w:rsidR="0068664D">
        <w:t>ocking”.  This observation lead</w:t>
      </w:r>
      <w:r w:rsidR="009A0611" w:rsidRPr="009A0611">
        <w:t xml:space="preserve"> to the creation of </w:t>
      </w:r>
      <w:r w:rsidR="0068664D">
        <w:t xml:space="preserve"> </w:t>
      </w:r>
      <w:r w:rsidR="009A0611" w:rsidRPr="009A0611">
        <w:t>the “MMDS ordering”</w:t>
      </w:r>
      <w:r w:rsidR="0068664D">
        <w:t xml:space="preserve"> [</w:t>
      </w:r>
      <w:r w:rsidR="009872BA">
        <w:t>26</w:t>
      </w:r>
      <w:r w:rsidR="0068664D">
        <w:t>]</w:t>
      </w:r>
      <w:r w:rsidR="009A0611" w:rsidRPr="009A0611">
        <w:t xml:space="preserve">. </w:t>
      </w:r>
      <w:r w:rsidR="00B712A3">
        <w:t xml:space="preserve">To make this paper self-contained, all these ideas will be defined below but first we need to motivate the new concepts. </w:t>
      </w:r>
      <w:r w:rsidR="009A0611" w:rsidRPr="009A0611">
        <w:t xml:space="preserve">Without any backtracking, </w:t>
      </w:r>
      <w:r w:rsidR="004D7F43">
        <w:t xml:space="preserve">any </w:t>
      </w:r>
      <w:r w:rsidR="009A0611" w:rsidRPr="009A0611">
        <w:t>bi-directional search or</w:t>
      </w:r>
      <w:r w:rsidR="004D7F43">
        <w:t xml:space="preserve"> any</w:t>
      </w:r>
      <w:r w:rsidR="009A0611" w:rsidRPr="009A0611">
        <w:t xml:space="preserve"> template matching</w:t>
      </w:r>
      <w:r w:rsidR="004D7F43">
        <w:t>,</w:t>
      </w:r>
      <w:r w:rsidR="009A0611" w:rsidRPr="009A0611">
        <w:t xml:space="preserve"> the </w:t>
      </w:r>
      <w:r w:rsidR="0068664D">
        <w:t>MMDS ordering used exh</w:t>
      </w:r>
      <w:r w:rsidR="004A7323">
        <w:t>austively were superior for 3-</w:t>
      </w:r>
      <w:r w:rsidR="0068664D">
        <w:t>bit circuits [</w:t>
      </w:r>
      <w:r w:rsidR="009872BA">
        <w:t>26</w:t>
      </w:r>
      <w:r w:rsidR="0068664D">
        <w:t>]. The MMDS</w:t>
      </w:r>
      <w:r w:rsidR="004D7F43">
        <w:t xml:space="preserve"> orderings</w:t>
      </w:r>
      <w:r w:rsidR="009A0611" w:rsidRPr="009A0611">
        <w:t xml:space="preserve"> can be used with any number of inputs and </w:t>
      </w:r>
      <w:r w:rsidR="004D7F43">
        <w:t>have</w:t>
      </w:r>
      <w:r w:rsidR="009A0611" w:rsidRPr="009A0611">
        <w:t xml:space="preserve"> larger gains compared to MMD when the number of inputs increases.   </w:t>
      </w:r>
      <w:r w:rsidR="0068664D">
        <w:t>However, the number of MMDS orderings is too high to use all</w:t>
      </w:r>
      <w:r w:rsidR="00B712A3">
        <w:t xml:space="preserve"> these orderings</w:t>
      </w:r>
      <w:r w:rsidR="0068664D">
        <w:t xml:space="preserve"> </w:t>
      </w:r>
      <w:del w:id="945" w:author="Maher Hawash" w:date="2010-02-14T17:19:00Z">
        <w:r w:rsidR="0068664D" w:rsidDel="00155B1B">
          <w:delText xml:space="preserve">in </w:delText>
        </w:r>
      </w:del>
      <w:ins w:id="946" w:author="Maher Hawash" w:date="2010-02-14T17:19:00Z">
        <w:r w:rsidR="00155B1B">
          <w:t xml:space="preserve">for </w:t>
        </w:r>
      </w:ins>
      <w:r w:rsidR="0068664D">
        <w:t xml:space="preserve">synthesis. </w:t>
      </w:r>
      <w:ins w:id="947" w:author="Maher Hawash" w:date="2010-02-14T17:20:00Z">
        <w:r w:rsidR="00155B1B">
          <w:t xml:space="preserve">In this paper, </w:t>
        </w:r>
      </w:ins>
      <w:del w:id="948" w:author="Maher Hawash" w:date="2010-02-14T17:20:00Z">
        <w:r w:rsidR="0068664D" w:rsidDel="00155B1B">
          <w:delText xml:space="preserve">Here </w:delText>
        </w:r>
      </w:del>
      <w:r w:rsidR="0068664D">
        <w:t xml:space="preserve">we introduce </w:t>
      </w:r>
      <w:ins w:id="949" w:author="Maher Hawash" w:date="2010-02-14T17:20:00Z">
        <w:r w:rsidR="00155B1B">
          <w:t xml:space="preserve">a subset of the MMDS ordering, herein </w:t>
        </w:r>
      </w:ins>
      <w:del w:id="950" w:author="Maher Hawash" w:date="2010-02-14T17:20:00Z">
        <w:r w:rsidR="0068664D" w:rsidDel="00155B1B">
          <w:delText xml:space="preserve">the </w:delText>
        </w:r>
      </w:del>
      <w:r w:rsidR="0068664D">
        <w:t>MMDSN orderings</w:t>
      </w:r>
      <w:del w:id="951" w:author="Maher Hawash" w:date="2010-02-14T17:20:00Z">
        <w:r w:rsidR="0068664D" w:rsidDel="00155B1B">
          <w:delText xml:space="preserve"> that are a subset of MMDS orderings</w:delText>
        </w:r>
      </w:del>
      <w:ins w:id="952" w:author="Maher Hawash" w:date="2010-02-14T17:20:00Z">
        <w:r w:rsidR="00155B1B">
          <w:t xml:space="preserve">, which </w:t>
        </w:r>
      </w:ins>
      <w:ins w:id="953" w:author="Maher Hawash" w:date="2010-02-14T17:57:00Z">
        <w:r w:rsidR="0021291A">
          <w:t>greatly reduces the number of terms examined while providing near minimal solution</w:t>
        </w:r>
      </w:ins>
      <w:ins w:id="954" w:author="Maher Hawash" w:date="2010-02-14T17:58:00Z">
        <w:r w:rsidR="0021291A">
          <w:t xml:space="preserve"> superior to MMD</w:t>
        </w:r>
      </w:ins>
      <w:r w:rsidR="0068664D">
        <w:t>.</w:t>
      </w:r>
    </w:p>
    <w:p w:rsidR="0021291A" w:rsidRPr="009A0611" w:rsidRDefault="0021291A" w:rsidP="00111E0B">
      <w:pPr>
        <w:jc w:val="both"/>
        <w:rPr>
          <w:i/>
          <w:iCs/>
        </w:rPr>
      </w:pPr>
    </w:p>
    <w:p w:rsidR="004C68A0" w:rsidRPr="004A7323" w:rsidRDefault="00737662" w:rsidP="0068196E">
      <w:pPr>
        <w:jc w:val="both"/>
      </w:pPr>
      <w:del w:id="955" w:author="Maher Hawash" w:date="2010-02-14T17:59:00Z">
        <w:r w:rsidDel="004012C6">
          <w:delText xml:space="preserve">The specifics of </w:delText>
        </w:r>
      </w:del>
      <w:r>
        <w:t xml:space="preserve">MMD </w:t>
      </w:r>
      <w:ins w:id="956" w:author="Maher Hawash" w:date="2010-02-14T17:59:00Z">
        <w:r w:rsidR="004012C6">
          <w:t xml:space="preserve">stipulates </w:t>
        </w:r>
      </w:ins>
      <w:del w:id="957" w:author="Maher Hawash" w:date="2010-02-14T18:00:00Z">
        <w:r w:rsidDel="004012C6">
          <w:delText xml:space="preserve">is </w:delText>
        </w:r>
      </w:del>
      <w:r>
        <w:t>that the function</w:t>
      </w:r>
      <w:r w:rsidR="009A0611" w:rsidRPr="009A0611">
        <w:t xml:space="preserve"> is arranged in a natural binary code order by inputs assignments.  Each iteration adds a gate in order  to correctly transform the outputs to </w:t>
      </w:r>
      <w:del w:id="958" w:author="Maher Hawash" w:date="2010-02-14T18:00:00Z">
        <w:r w:rsidR="009A0611" w:rsidRPr="009A0611" w:rsidDel="004012C6">
          <w:delText xml:space="preserve">equal </w:delText>
        </w:r>
      </w:del>
      <w:ins w:id="959" w:author="Maher Hawash" w:date="2010-02-14T18:00:00Z">
        <w:r w:rsidR="004012C6">
          <w:t>match</w:t>
        </w:r>
        <w:r w:rsidR="004012C6" w:rsidRPr="009A0611">
          <w:t xml:space="preserve"> </w:t>
        </w:r>
      </w:ins>
      <w:r w:rsidR="009A0611" w:rsidRPr="009A0611">
        <w:t xml:space="preserve">the inputs without changing any of the previously </w:t>
      </w:r>
      <w:del w:id="960" w:author="Maher Hawash" w:date="2010-02-14T18:00:00Z">
        <w:r w:rsidR="009A0611" w:rsidRPr="004012C6" w:rsidDel="004012C6">
          <w:rPr>
            <w:i/>
            <w:rPrChange w:id="961" w:author="Maher Hawash" w:date="2010-02-14T18:00:00Z">
              <w:rPr/>
            </w:rPrChange>
          </w:rPr>
          <w:delText>assigned</w:delText>
        </w:r>
        <w:r w:rsidR="009A0611" w:rsidRPr="009A0611" w:rsidDel="004012C6">
          <w:delText xml:space="preserve"> </w:delText>
        </w:r>
      </w:del>
      <w:ins w:id="962" w:author="Maher Hawash" w:date="2010-02-14T18:00:00Z">
        <w:r w:rsidR="004012C6">
          <w:rPr>
            <w:i/>
          </w:rPr>
          <w:t>completed</w:t>
        </w:r>
        <w:r w:rsidR="004012C6" w:rsidRPr="009A0611">
          <w:t xml:space="preserve"> </w:t>
        </w:r>
      </w:ins>
      <w:r w:rsidR="0068196E">
        <w:t xml:space="preserve">(from top row) </w:t>
      </w:r>
      <w:r w:rsidR="009A0611" w:rsidRPr="009A0611">
        <w:t xml:space="preserve">output </w:t>
      </w:r>
      <w:del w:id="963" w:author="Maher Hawash" w:date="2010-02-14T18:00:00Z">
        <w:r w:rsidR="009A0611" w:rsidRPr="009A0611" w:rsidDel="004012C6">
          <w:delText>patterns (</w:delText>
        </w:r>
      </w:del>
      <w:r w:rsidR="009A0611" w:rsidRPr="009A0611">
        <w:t>minterms</w:t>
      </w:r>
      <w:del w:id="964" w:author="Maher Hawash" w:date="2010-02-14T18:00:00Z">
        <w:r w:rsidR="009A0611" w:rsidRPr="009A0611" w:rsidDel="004012C6">
          <w:delText>)</w:delText>
        </w:r>
      </w:del>
      <w:r w:rsidR="009A0611" w:rsidRPr="009A0611">
        <w:t xml:space="preserve">.  </w:t>
      </w:r>
      <w:ins w:id="965" w:author="Maher Hawash" w:date="2010-02-14T18:03:00Z">
        <w:r w:rsidR="004012C6">
          <w:t xml:space="preserve">Other innovative </w:t>
        </w:r>
      </w:ins>
      <w:del w:id="966" w:author="Maher Hawash" w:date="2010-02-14T18:01:00Z">
        <w:r w:rsidR="005D3DF1" w:rsidDel="004012C6">
          <w:delText xml:space="preserve">The </w:delText>
        </w:r>
      </w:del>
      <w:del w:id="967" w:author="Maher Hawash" w:date="2010-02-14T18:00:00Z">
        <w:r w:rsidR="005D3DF1" w:rsidDel="004012C6">
          <w:delText xml:space="preserve">innovation </w:delText>
        </w:r>
      </w:del>
      <w:ins w:id="968" w:author="Maher Hawash" w:date="2010-02-14T18:03:00Z">
        <w:r w:rsidR="004012C6">
          <w:t xml:space="preserve">algorithms </w:t>
        </w:r>
      </w:ins>
      <w:ins w:id="969" w:author="Maher Hawash" w:date="2010-02-14T18:01:00Z">
        <w:r w:rsidR="004012C6">
          <w:t>utilize</w:t>
        </w:r>
      </w:ins>
      <w:ins w:id="970" w:author="Maher Hawash" w:date="2010-02-14T18:03:00Z">
        <w:r w:rsidR="004012C6">
          <w:t>d</w:t>
        </w:r>
      </w:ins>
      <w:ins w:id="971" w:author="Maher Hawash" w:date="2010-02-14T18:00:00Z">
        <w:r w:rsidR="004012C6">
          <w:t xml:space="preserve"> </w:t>
        </w:r>
      </w:ins>
      <w:del w:id="972" w:author="Maher Hawash" w:date="2010-02-14T18:01:00Z">
        <w:r w:rsidR="005D3DF1" w:rsidDel="004012C6">
          <w:delText xml:space="preserve">of </w:delText>
        </w:r>
        <w:r w:rsidDel="004012C6">
          <w:delText xml:space="preserve"> </w:delText>
        </w:r>
      </w:del>
      <w:r>
        <w:t>greedy algorithm</w:t>
      </w:r>
      <w:del w:id="973" w:author="Maher Hawash" w:date="2010-02-14T18:01:00Z">
        <w:r w:rsidR="005D3DF1" w:rsidDel="004012C6">
          <w:delText>s</w:delText>
        </w:r>
      </w:del>
      <w:r>
        <w:t xml:space="preserve"> </w:t>
      </w:r>
      <w:ins w:id="974" w:author="Maher Hawash" w:date="2010-02-14T18:01:00Z">
        <w:r w:rsidR="004012C6">
          <w:t xml:space="preserve">where </w:t>
        </w:r>
      </w:ins>
      <w:del w:id="975" w:author="Maher Hawash" w:date="2010-02-14T18:01:00Z">
        <w:r w:rsidDel="004012C6">
          <w:delText xml:space="preserve">was that the </w:delText>
        </w:r>
      </w:del>
      <w:r>
        <w:t>gates</w:t>
      </w:r>
      <w:r w:rsidR="009A0611" w:rsidRPr="009A0611">
        <w:t xml:space="preserve"> </w:t>
      </w:r>
      <w:del w:id="976" w:author="Maher Hawash" w:date="2010-02-14T18:01:00Z">
        <w:r w:rsidR="005D3DF1" w:rsidDel="004012C6">
          <w:delText>we</w:delText>
        </w:r>
        <w:r w:rsidR="009A0611" w:rsidRPr="009A0611" w:rsidDel="004012C6">
          <w:delText xml:space="preserve">re </w:delText>
        </w:r>
      </w:del>
      <w:ins w:id="977" w:author="Maher Hawash" w:date="2010-02-14T18:01:00Z">
        <w:r w:rsidR="004012C6">
          <w:t xml:space="preserve">are </w:t>
        </w:r>
      </w:ins>
      <w:r w:rsidR="009A0611" w:rsidRPr="009A0611">
        <w:t>chosen to reduce the cost function</w:t>
      </w:r>
      <w:ins w:id="978" w:author="Maher Hawash" w:date="2010-02-14T18:01:00Z">
        <w:r w:rsidR="004012C6">
          <w:t xml:space="preserve"> from input to output.  For example, </w:t>
        </w:r>
      </w:ins>
      <w:del w:id="979" w:author="Maher Hawash" w:date="2010-02-14T18:02:00Z">
        <w:r w:rsidR="009A0611" w:rsidRPr="009A0611" w:rsidDel="004012C6">
          <w:delText xml:space="preserve"> such as a </w:delText>
        </w:r>
      </w:del>
      <w:r w:rsidR="0021087A">
        <w:t>Hamming Distance</w:t>
      </w:r>
      <w:r w:rsidR="009A0611" w:rsidRPr="009A0611">
        <w:t xml:space="preserve"> </w:t>
      </w:r>
      <w:ins w:id="980" w:author="Maher Hawash" w:date="2010-02-14T18:02:00Z">
        <w:r w:rsidR="004012C6">
          <w:t xml:space="preserve">determines </w:t>
        </w:r>
      </w:ins>
      <w:del w:id="981" w:author="Maher Hawash" w:date="2010-02-14T18:02:00Z">
        <w:r w:rsidR="009A0611" w:rsidRPr="009A0611" w:rsidDel="004012C6">
          <w:delText xml:space="preserve">of </w:delText>
        </w:r>
      </w:del>
      <w:r w:rsidR="009A0611" w:rsidRPr="009A0611">
        <w:t xml:space="preserve">the </w:t>
      </w:r>
      <w:ins w:id="982" w:author="Maher Hawash" w:date="2010-02-14T18:02:00Z">
        <w:r w:rsidR="004012C6">
          <w:t xml:space="preserve">choice of gates to transform the output function </w:t>
        </w:r>
      </w:ins>
      <w:del w:id="983" w:author="Maher Hawash" w:date="2010-02-14T18:02:00Z">
        <w:r w:rsidR="009A0611" w:rsidRPr="009A0611" w:rsidDel="004012C6">
          <w:delText xml:space="preserve">gate choice function </w:delText>
        </w:r>
      </w:del>
      <w:r w:rsidR="009A0611" w:rsidRPr="009A0611">
        <w:t>to the original function or to identity function</w:t>
      </w:r>
      <w:r>
        <w:t xml:space="preserve">. </w:t>
      </w:r>
      <w:del w:id="984" w:author="Maher Hawash" w:date="2010-02-14T18:04:00Z">
        <w:r w:rsidR="00764FE2" w:rsidDel="004012C6">
          <w:delText xml:space="preserve">Sometimes it </w:delText>
        </w:r>
      </w:del>
      <w:del w:id="985" w:author="Maher Hawash" w:date="2010-02-14T18:02:00Z">
        <w:r w:rsidR="00764FE2" w:rsidDel="004012C6">
          <w:delText>worked</w:delText>
        </w:r>
      </w:del>
      <w:del w:id="986" w:author="Maher Hawash" w:date="2010-02-14T18:04:00Z">
        <w:r w:rsidR="00764FE2" w:rsidDel="004012C6">
          <w:delText xml:space="preserve">, sometimes not, </w:delText>
        </w:r>
      </w:del>
      <w:ins w:id="987" w:author="Maher Hawash" w:date="2010-02-14T18:04:00Z">
        <w:r w:rsidR="004012C6">
          <w:t xml:space="preserve">Such algorithms did not always converge, unlike, </w:t>
        </w:r>
      </w:ins>
      <w:del w:id="988" w:author="Maher Hawash" w:date="2010-02-14T18:04:00Z">
        <w:r w:rsidR="00764FE2" w:rsidDel="004012C6">
          <w:lastRenderedPageBreak/>
          <w:delText xml:space="preserve">while </w:delText>
        </w:r>
      </w:del>
      <w:r w:rsidR="00764FE2">
        <w:t>MMD</w:t>
      </w:r>
      <w:ins w:id="989" w:author="Maher Hawash" w:date="2010-02-14T18:04:00Z">
        <w:r w:rsidR="004012C6">
          <w:t xml:space="preserve">, which, as it  might give </w:t>
        </w:r>
      </w:ins>
      <w:del w:id="990" w:author="Maher Hawash" w:date="2010-02-14T18:04:00Z">
        <w:r w:rsidR="00764FE2" w:rsidDel="004012C6">
          <w:delText xml:space="preserve"> gives </w:delText>
        </w:r>
      </w:del>
      <w:ins w:id="991" w:author="Maher Hawash" w:date="2010-02-14T18:04:00Z">
        <w:r w:rsidR="004012C6">
          <w:t xml:space="preserve">the </w:t>
        </w:r>
      </w:ins>
      <w:r w:rsidR="00764FE2">
        <w:t>wors</w:t>
      </w:r>
      <w:del w:id="992" w:author="Maher Hawash" w:date="2010-02-14T18:04:00Z">
        <w:r w:rsidR="00764FE2" w:rsidDel="004012C6">
          <w:delText>e</w:delText>
        </w:r>
      </w:del>
      <w:ins w:id="993" w:author="Maher Hawash" w:date="2010-02-14T18:04:00Z">
        <w:r w:rsidR="004012C6">
          <w:t>t</w:t>
        </w:r>
      </w:ins>
      <w:r w:rsidR="00764FE2">
        <w:t xml:space="preserve"> solutions</w:t>
      </w:r>
      <w:ins w:id="994" w:author="Maher Hawash" w:date="2010-02-14T18:04:00Z">
        <w:r w:rsidR="004012C6">
          <w:t>, it</w:t>
        </w:r>
      </w:ins>
      <w:del w:id="995" w:author="Maher Hawash" w:date="2010-02-14T18:04:00Z">
        <w:r w:rsidR="00764FE2" w:rsidDel="004012C6">
          <w:delText xml:space="preserve"> but</w:delText>
        </w:r>
      </w:del>
      <w:r w:rsidR="00764FE2">
        <w:t xml:space="preserve"> </w:t>
      </w:r>
      <w:del w:id="996" w:author="Maher Hawash" w:date="2010-02-14T18:04:00Z">
        <w:r w:rsidR="00764FE2" w:rsidDel="004012C6">
          <w:delText xml:space="preserve">is </w:delText>
        </w:r>
      </w:del>
      <w:ins w:id="997" w:author="Maher Hawash" w:date="2010-02-14T18:04:00Z">
        <w:r w:rsidR="004012C6">
          <w:t xml:space="preserve">always </w:t>
        </w:r>
      </w:ins>
      <w:del w:id="998" w:author="Maher Hawash" w:date="2010-02-14T18:04:00Z">
        <w:r w:rsidR="00764FE2" w:rsidDel="004012C6">
          <w:delText>convergent</w:delText>
        </w:r>
      </w:del>
      <w:ins w:id="999" w:author="Maher Hawash" w:date="2010-02-14T18:04:00Z">
        <w:r w:rsidR="004012C6">
          <w:t>converges</w:t>
        </w:r>
      </w:ins>
      <w:del w:id="1000" w:author="Maher Hawash" w:date="2010-02-14T18:04:00Z">
        <w:r w:rsidR="00764FE2" w:rsidDel="004012C6">
          <w:delText xml:space="preserve"> always</w:delText>
        </w:r>
      </w:del>
      <w:r w:rsidR="00764FE2">
        <w:t xml:space="preserve">. </w:t>
      </w:r>
      <w:r>
        <w:t>The question is, how these two main ideas</w:t>
      </w:r>
      <w:r w:rsidR="0068196E">
        <w:t xml:space="preserve"> of natural ordered search </w:t>
      </w:r>
      <w:r w:rsidR="00764FE2">
        <w:t xml:space="preserve">of MMD </w:t>
      </w:r>
      <w:r w:rsidR="0068196E">
        <w:t>and greedy search</w:t>
      </w:r>
      <w:r>
        <w:t xml:space="preserve"> can be combined to improve the quality of results</w:t>
      </w:r>
      <w:r w:rsidR="00764FE2">
        <w:t xml:space="preserve"> and always achieve the convergence. </w:t>
      </w:r>
      <w:r w:rsidR="009A0611" w:rsidRPr="009A0611">
        <w:t xml:space="preserve"> </w:t>
      </w:r>
      <w:r w:rsidR="00B712A3">
        <w:t>Such combination is the goal of our research, part of which is discussed here.</w:t>
      </w:r>
    </w:p>
    <w:p w:rsidR="009A0611" w:rsidRPr="004A7323" w:rsidRDefault="009A0611" w:rsidP="004A7323">
      <w:pPr>
        <w:jc w:val="both"/>
      </w:pPr>
      <w:r w:rsidRPr="009A0611">
        <w:t>Th</w:t>
      </w:r>
      <w:r w:rsidR="00983BAA">
        <w:t>e good</w:t>
      </w:r>
      <w:r w:rsidRPr="009A0611">
        <w:t xml:space="preserve"> order</w:t>
      </w:r>
      <w:r w:rsidR="00BF1F80">
        <w:t>ing</w:t>
      </w:r>
      <w:r w:rsidR="00983BAA">
        <w:t xml:space="preserve"> should not conflict</w:t>
      </w:r>
      <w:r w:rsidRPr="009A0611">
        <w:t xml:space="preserve"> with the main MMD’s idea [</w:t>
      </w:r>
      <w:r w:rsidR="00983BAA">
        <w:t>21,</w:t>
      </w:r>
      <w:r w:rsidR="009872BA">
        <w:t>22</w:t>
      </w:r>
      <w:r w:rsidRPr="009A0611">
        <w:t>] of not changing any previously set outputs.  This idea is also what guarantees MMD’s convergence</w:t>
      </w:r>
      <w:del w:id="1001" w:author="Maher Hawash" w:date="2010-02-14T18:05:00Z">
        <w:r w:rsidRPr="009A0611" w:rsidDel="004012C6">
          <w:delText>, so the above order</w:delText>
        </w:r>
        <w:r w:rsidR="00BF1F80" w:rsidDel="004012C6">
          <w:delText>ing</w:delText>
        </w:r>
        <w:r w:rsidRPr="009A0611" w:rsidDel="004012C6">
          <w:delText xml:space="preserve"> is not acceptable</w:delText>
        </w:r>
        <w:r w:rsidR="00764FE2" w:rsidDel="004012C6">
          <w:delText xml:space="preserve"> by MMD</w:delText>
        </w:r>
      </w:del>
      <w:r w:rsidRPr="009A0611">
        <w:t xml:space="preserve">. </w:t>
      </w:r>
    </w:p>
    <w:p w:rsidR="0068196E" w:rsidRPr="00983BAA" w:rsidRDefault="00ED12A1" w:rsidP="00CC6E74">
      <w:pPr>
        <w:ind w:hanging="36"/>
        <w:jc w:val="both"/>
        <w:rPr>
          <w:b/>
          <w:i/>
          <w:iCs/>
        </w:rPr>
      </w:pPr>
      <w:r w:rsidRPr="00983BAA">
        <w:rPr>
          <w:b/>
          <w:i/>
          <w:iCs/>
          <w:u w:val="single"/>
        </w:rPr>
        <w:t>Definition</w:t>
      </w:r>
      <w:r w:rsidR="005331E4" w:rsidRPr="00983BAA">
        <w:rPr>
          <w:b/>
          <w:i/>
          <w:iCs/>
          <w:u w:val="single"/>
        </w:rPr>
        <w:t>.</w:t>
      </w:r>
      <w:r w:rsidR="009A0611" w:rsidRPr="00983BAA">
        <w:rPr>
          <w:b/>
          <w:i/>
          <w:iCs/>
          <w:u w:val="single"/>
        </w:rPr>
        <w:t>1.</w:t>
      </w:r>
      <w:r w:rsidR="009A0611" w:rsidRPr="00983BAA">
        <w:rPr>
          <w:b/>
          <w:i/>
          <w:iCs/>
        </w:rPr>
        <w:t xml:space="preserve"> </w:t>
      </w:r>
    </w:p>
    <w:p w:rsidR="00BF1F80" w:rsidRPr="00A405FF" w:rsidRDefault="009A0611" w:rsidP="00A405FF">
      <w:pPr>
        <w:ind w:hanging="36"/>
        <w:jc w:val="both"/>
        <w:rPr>
          <w:b/>
          <w:i/>
        </w:rPr>
      </w:pPr>
      <w:r w:rsidRPr="00983BAA">
        <w:rPr>
          <w:b/>
          <w:i/>
          <w:iCs/>
        </w:rPr>
        <w:t xml:space="preserve">Control Line Blocking condition occurs when </w:t>
      </w:r>
      <w:r w:rsidRPr="00983BAA">
        <w:rPr>
          <w:b/>
          <w:i/>
        </w:rPr>
        <w:t xml:space="preserve">all control lines </w:t>
      </w:r>
      <w:ins w:id="1002" w:author="Maher Hawash" w:date="2010-02-14T18:06:00Z">
        <w:r w:rsidR="004012C6">
          <w:rPr>
            <w:b/>
            <w:i/>
          </w:rPr>
          <w:t xml:space="preserve">of the current minterm </w:t>
        </w:r>
      </w:ins>
      <w:r w:rsidRPr="00983BAA">
        <w:rPr>
          <w:b/>
          <w:i/>
        </w:rPr>
        <w:t>are a subset of the control lines of a</w:t>
      </w:r>
      <w:del w:id="1003" w:author="Maher Hawash" w:date="2010-02-14T18:07:00Z">
        <w:r w:rsidRPr="00983BAA" w:rsidDel="004012C6">
          <w:rPr>
            <w:b/>
            <w:i/>
          </w:rPr>
          <w:delText>n</w:delText>
        </w:r>
      </w:del>
      <w:r w:rsidRPr="00983BAA">
        <w:rPr>
          <w:b/>
          <w:i/>
        </w:rPr>
        <w:t xml:space="preserve"> </w:t>
      </w:r>
      <w:del w:id="1004" w:author="Maher Hawash" w:date="2010-02-14T18:07:00Z">
        <w:r w:rsidRPr="00983BAA" w:rsidDel="004012C6">
          <w:rPr>
            <w:b/>
            <w:i/>
          </w:rPr>
          <w:delText xml:space="preserve">output </w:delText>
        </w:r>
      </w:del>
      <w:r w:rsidRPr="00983BAA">
        <w:rPr>
          <w:b/>
          <w:i/>
        </w:rPr>
        <w:t xml:space="preserve">previously </w:t>
      </w:r>
      <w:ins w:id="1005" w:author="Maher Hawash" w:date="2010-02-14T18:07:00Z">
        <w:r w:rsidR="004012C6">
          <w:rPr>
            <w:b/>
            <w:i/>
          </w:rPr>
          <w:t xml:space="preserve">completed minterm </w:t>
        </w:r>
      </w:ins>
      <w:del w:id="1006" w:author="Maher Hawash" w:date="2010-02-14T18:07:00Z">
        <w:r w:rsidRPr="00983BAA" w:rsidDel="004012C6">
          <w:rPr>
            <w:b/>
            <w:i/>
          </w:rPr>
          <w:delText xml:space="preserve">set </w:delText>
        </w:r>
      </w:del>
      <w:r w:rsidRPr="00983BAA">
        <w:rPr>
          <w:b/>
          <w:i/>
        </w:rPr>
        <w:t>in the input order</w:t>
      </w:r>
      <w:ins w:id="1007" w:author="Maher Hawash" w:date="2010-02-14T18:06:00Z">
        <w:r w:rsidR="004012C6">
          <w:rPr>
            <w:b/>
            <w:i/>
          </w:rPr>
          <w:t>.</w:t>
        </w:r>
      </w:ins>
      <w:del w:id="1008" w:author="Maher Hawash" w:date="2010-02-14T18:06:00Z">
        <w:r w:rsidRPr="00983BAA" w:rsidDel="004012C6">
          <w:rPr>
            <w:b/>
            <w:i/>
          </w:rPr>
          <w:delText xml:space="preserve">.  </w:delText>
        </w:r>
      </w:del>
    </w:p>
    <w:p w:rsidR="009A0611" w:rsidRPr="00983BAA" w:rsidRDefault="009A0611" w:rsidP="00983BAA">
      <w:pPr>
        <w:ind w:hanging="36"/>
        <w:jc w:val="both"/>
      </w:pPr>
      <w:r w:rsidRPr="009A0611">
        <w:t xml:space="preserve">When this condition occurs it makes it impossible to change any output bits during the current iteration without altering the output bits which have been </w:t>
      </w:r>
      <w:del w:id="1009" w:author="Maher Hawash" w:date="2010-02-14T18:08:00Z">
        <w:r w:rsidRPr="009A0611" w:rsidDel="004012C6">
          <w:delText xml:space="preserve">set </w:delText>
        </w:r>
      </w:del>
      <w:r w:rsidRPr="009A0611">
        <w:t>previously</w:t>
      </w:r>
      <w:ins w:id="1010" w:author="Maher Hawash" w:date="2010-02-14T18:08:00Z">
        <w:r w:rsidR="004012C6">
          <w:t xml:space="preserve"> </w:t>
        </w:r>
        <w:r w:rsidR="004012C6">
          <w:rPr>
            <w:i/>
          </w:rPr>
          <w:t>completed</w:t>
        </w:r>
      </w:ins>
      <w:r w:rsidRPr="009A0611">
        <w:t xml:space="preserve">.  Occurrence of this condition </w:t>
      </w:r>
      <w:del w:id="1011" w:author="Maher Hawash" w:date="2010-02-14T18:08:00Z">
        <w:r w:rsidRPr="009A0611" w:rsidDel="004012C6">
          <w:delText>leads to the inability to converge</w:delText>
        </w:r>
      </w:del>
      <w:ins w:id="1012" w:author="Maher Hawash" w:date="2010-02-14T18:08:00Z">
        <w:r w:rsidR="004012C6">
          <w:t>hinders convergence</w:t>
        </w:r>
      </w:ins>
      <w:r w:rsidRPr="009A0611">
        <w:t xml:space="preserve">. </w:t>
      </w:r>
    </w:p>
    <w:p w:rsidR="009A0611" w:rsidRPr="00983BAA" w:rsidRDefault="009A0611" w:rsidP="00594B6D">
      <w:pPr>
        <w:tabs>
          <w:tab w:val="num" w:pos="3960"/>
        </w:tabs>
        <w:ind w:left="-216"/>
        <w:rPr>
          <w:b/>
          <w:i/>
        </w:rPr>
      </w:pPr>
      <w:r w:rsidRPr="009A0611">
        <w:t xml:space="preserve">     </w:t>
      </w:r>
      <w:r w:rsidRPr="00983BAA">
        <w:rPr>
          <w:b/>
          <w:i/>
        </w:rPr>
        <w:t xml:space="preserve">Mathematical Check =&gt; </w:t>
      </w:r>
      <w:r w:rsidRPr="00983BAA">
        <w:rPr>
          <w:b/>
          <w:i/>
        </w:rPr>
        <w:tab/>
      </w:r>
    </w:p>
    <w:p w:rsidR="009A0611" w:rsidRPr="00983BAA" w:rsidRDefault="009A0611" w:rsidP="00594B6D">
      <w:pPr>
        <w:tabs>
          <w:tab w:val="num" w:pos="3960"/>
        </w:tabs>
        <w:ind w:left="-216"/>
        <w:rPr>
          <w:b/>
          <w:i/>
        </w:rPr>
      </w:pPr>
      <w:r w:rsidRPr="00983BAA">
        <w:rPr>
          <w:b/>
          <w:i/>
        </w:rPr>
        <w:t xml:space="preserve">           if #later = #later &amp; #earlier</w:t>
      </w:r>
    </w:p>
    <w:p w:rsidR="009A0611" w:rsidRPr="00983BAA" w:rsidRDefault="009A0611" w:rsidP="00594B6D">
      <w:pPr>
        <w:tabs>
          <w:tab w:val="num" w:pos="3960"/>
        </w:tabs>
        <w:ind w:left="-216"/>
        <w:rPr>
          <w:b/>
          <w:i/>
        </w:rPr>
      </w:pPr>
      <w:r w:rsidRPr="00983BAA">
        <w:rPr>
          <w:b/>
          <w:i/>
        </w:rPr>
        <w:t xml:space="preserve">           then there is control line blocking</w:t>
      </w:r>
    </w:p>
    <w:p w:rsidR="009A0611" w:rsidRPr="009A0611" w:rsidRDefault="009A0611" w:rsidP="00594B6D">
      <w:pPr>
        <w:tabs>
          <w:tab w:val="num" w:pos="3960"/>
        </w:tabs>
      </w:pPr>
      <w:r w:rsidRPr="00983BAA">
        <w:rPr>
          <w:u w:val="single"/>
        </w:rPr>
        <w:t>Example</w:t>
      </w:r>
      <w:r w:rsidRPr="009A0611">
        <w:t xml:space="preserve"> of control line blocking</w:t>
      </w:r>
      <w:r w:rsidRPr="009A0611">
        <w:br/>
        <w:t xml:space="preserve"> 101        =  101   &amp;    111</w:t>
      </w:r>
    </w:p>
    <w:p w:rsidR="009A0611" w:rsidRPr="009A0611" w:rsidRDefault="009A0611" w:rsidP="00594B6D">
      <w:pPr>
        <w:tabs>
          <w:tab w:val="num" w:pos="3960"/>
        </w:tabs>
      </w:pPr>
      <w:r w:rsidRPr="009A0611">
        <w:t>Example of no control line blocking</w:t>
      </w:r>
      <w:r w:rsidRPr="009A0611">
        <w:br/>
        <w:t xml:space="preserve"> 001        =  101   &amp;    011</w:t>
      </w:r>
    </w:p>
    <w:p w:rsidR="009A0611" w:rsidRPr="009A0611" w:rsidRDefault="009A0611" w:rsidP="00F348E3">
      <w:pPr>
        <w:ind w:left="-216"/>
        <w:jc w:val="both"/>
      </w:pPr>
    </w:p>
    <w:p w:rsidR="0068196E" w:rsidRDefault="009A0611" w:rsidP="00F348E3">
      <w:pPr>
        <w:jc w:val="both"/>
      </w:pPr>
      <w:r w:rsidRPr="009A0611">
        <w:t>Therefore, any order</w:t>
      </w:r>
      <w:r w:rsidR="00BF1F80">
        <w:t>ing</w:t>
      </w:r>
      <w:r w:rsidRPr="009A0611">
        <w:t xml:space="preserve"> of inputs that does not lead to the occurrence of </w:t>
      </w:r>
      <w:r w:rsidR="00BF1F80">
        <w:t xml:space="preserve">the </w:t>
      </w:r>
      <w:r w:rsidRPr="009A0611">
        <w:t xml:space="preserve">blocking condition can be used in an improved MMD algorithm. </w:t>
      </w:r>
      <w:del w:id="1013" w:author="Maher Hawash" w:date="2010-02-14T18:22:00Z">
        <w:r w:rsidRPr="009A0611" w:rsidDel="001919DA">
          <w:delText xml:space="preserve"> </w:delText>
        </w:r>
      </w:del>
      <w:r w:rsidRPr="009A0611">
        <w:t xml:space="preserve">The </w:t>
      </w:r>
      <w:r w:rsidR="00AF678E">
        <w:t>method</w:t>
      </w:r>
      <w:r w:rsidRPr="009A0611">
        <w:t xml:space="preserve"> to find all non-blocking permutations for any number of inputs </w:t>
      </w:r>
      <w:r w:rsidR="00983BAA">
        <w:t>was</w:t>
      </w:r>
      <w:r w:rsidRPr="009A0611">
        <w:t xml:space="preserve"> found in [</w:t>
      </w:r>
      <w:r w:rsidR="009872BA">
        <w:t>26</w:t>
      </w:r>
      <w:r w:rsidRPr="009A0611">
        <w:t xml:space="preserve">].  No control line blocking seems to be a very restrictive rule.  For a three-input function there are initially 8! (40,320) permutations.  </w:t>
      </w:r>
      <w:r w:rsidR="00764FE2">
        <w:t>Therefore there are the same number of various orderings</w:t>
      </w:r>
      <w:r w:rsidRPr="009A0611">
        <w:t>. Instantly that number is reduced to 6! Since 000 must come first and 111 must</w:t>
      </w:r>
      <w:r w:rsidR="00AF678E">
        <w:t xml:space="preserve"> come last.  Using the software,</w:t>
      </w:r>
      <w:r w:rsidRPr="009A0611">
        <w:t xml:space="preserve"> 48 permutations, </w:t>
      </w:r>
      <w:r w:rsidRPr="009A0611">
        <w:rPr>
          <w:u w:val="single"/>
        </w:rPr>
        <w:t xml:space="preserve">called </w:t>
      </w:r>
      <w:r w:rsidRPr="009A0611">
        <w:rPr>
          <w:u w:val="single"/>
        </w:rPr>
        <w:lastRenderedPageBreak/>
        <w:t>MMDS orders</w:t>
      </w:r>
      <w:r w:rsidRPr="009A0611">
        <w:t xml:space="preserve">, were found to exhibit no control line blocking for all 3*3 reversible functions.  Included in this set is the original MMD ordering.  </w:t>
      </w:r>
    </w:p>
    <w:p w:rsidR="0068196E" w:rsidRDefault="0068196E" w:rsidP="00F348E3">
      <w:pPr>
        <w:jc w:val="both"/>
      </w:pPr>
      <w:r w:rsidRPr="00A77FEA">
        <w:t xml:space="preserve">The binary vectors of cells (minterms) of a 3 * 3 reversible function can be represented as a well-known Hasse Diagram, where a bit-by-bit domination relation ( 1 </w:t>
      </w:r>
      <w:r w:rsidRPr="00A77FEA">
        <w:sym w:font="Symbol" w:char="F0B3"/>
      </w:r>
      <w:r w:rsidRPr="00A77FEA">
        <w:t xml:space="preserve"> 0, 1 </w:t>
      </w:r>
      <w:r w:rsidRPr="00A77FEA">
        <w:sym w:font="Symbol" w:char="F0B3"/>
      </w:r>
      <w:r w:rsidRPr="00A77FEA">
        <w:t xml:space="preserve"> 1, 0 </w:t>
      </w:r>
      <w:r w:rsidRPr="00A77FEA">
        <w:sym w:font="Symbol" w:char="F0B3"/>
      </w:r>
      <w:r w:rsidRPr="00A77FEA">
        <w:t xml:space="preserve"> 0) is used as an ord</w:t>
      </w:r>
      <w:r w:rsidR="00764FE2" w:rsidRPr="00A77FEA">
        <w:t xml:space="preserve">ering relation (see </w:t>
      </w:r>
      <w:r w:rsidR="009872BA" w:rsidRPr="00A77FEA">
        <w:t xml:space="preserve">Fig. </w:t>
      </w:r>
      <w:r w:rsidR="00A77FEA">
        <w:t>3</w:t>
      </w:r>
      <w:r w:rsidR="00983BAA" w:rsidRPr="00A77FEA">
        <w:t>.</w:t>
      </w:r>
      <w:r w:rsidR="009872BA" w:rsidRPr="00A77FEA">
        <w:t>1</w:t>
      </w:r>
      <w:r w:rsidRPr="00A77FEA">
        <w:t xml:space="preserve">a, b). While binary </w:t>
      </w:r>
      <w:r w:rsidR="00764FE2" w:rsidRPr="00A77FEA">
        <w:t xml:space="preserve">vectors are used in </w:t>
      </w:r>
      <w:r w:rsidR="009872BA" w:rsidRPr="00A77FEA">
        <w:t xml:space="preserve">Fig. </w:t>
      </w:r>
      <w:r w:rsidR="00A77FEA">
        <w:t>3</w:t>
      </w:r>
      <w:r w:rsidR="00983BAA" w:rsidRPr="00A77FEA">
        <w:t>.</w:t>
      </w:r>
      <w:r w:rsidR="009872BA" w:rsidRPr="00A77FEA">
        <w:t>1</w:t>
      </w:r>
      <w:r w:rsidR="00764FE2" w:rsidRPr="00A77FEA">
        <w:t xml:space="preserve">a, the </w:t>
      </w:r>
      <w:r w:rsidR="009872BA" w:rsidRPr="00A77FEA">
        <w:t xml:space="preserve">Fig. </w:t>
      </w:r>
      <w:r w:rsidR="00A77FEA">
        <w:t>3</w:t>
      </w:r>
      <w:r w:rsidR="00983BAA" w:rsidRPr="00A77FEA">
        <w:t>.</w:t>
      </w:r>
      <w:r w:rsidR="009872BA" w:rsidRPr="00A77FEA">
        <w:t>1</w:t>
      </w:r>
      <w:r w:rsidRPr="00A77FEA">
        <w:t>b uses natural numbers being counterparts of these binary vectors. The rule says “</w:t>
      </w:r>
      <w:r w:rsidRPr="00A77FEA">
        <w:rPr>
          <w:i/>
        </w:rPr>
        <w:t>never to take a dominating node (number)  before a dominated node”.</w:t>
      </w:r>
      <w:r w:rsidRPr="00A77FEA">
        <w:t xml:space="preserve"> Thus 5 cannot be taken before 1, for instance. As we see, MMD order satisfies these rules. Another good o</w:t>
      </w:r>
      <w:r w:rsidR="00764FE2" w:rsidRPr="00A77FEA">
        <w:t xml:space="preserve">rders are shown in </w:t>
      </w:r>
      <w:r w:rsidR="00CC6E74" w:rsidRPr="00A77FEA">
        <w:t>Fig</w:t>
      </w:r>
      <w:r w:rsidR="00A405FF">
        <w:t>s</w:t>
      </w:r>
      <w:r w:rsidR="00CC6E74" w:rsidRPr="00A77FEA">
        <w:t xml:space="preserve">. </w:t>
      </w:r>
      <w:r w:rsidR="00A77FEA">
        <w:t>3</w:t>
      </w:r>
      <w:r w:rsidR="00983BAA" w:rsidRPr="00A77FEA">
        <w:t>.</w:t>
      </w:r>
      <w:r w:rsidR="00CC6E74" w:rsidRPr="00A77FEA">
        <w:t>1</w:t>
      </w:r>
      <w:r w:rsidR="00A405FF">
        <w:t xml:space="preserve">c and </w:t>
      </w:r>
      <w:r w:rsidR="00CC6E74" w:rsidRPr="00A77FEA">
        <w:t xml:space="preserve"> </w:t>
      </w:r>
      <w:r w:rsidR="00A77FEA">
        <w:t>3.</w:t>
      </w:r>
      <w:r w:rsidRPr="00A77FEA">
        <w:t>2.</w:t>
      </w:r>
    </w:p>
    <w:p w:rsidR="00594B6D" w:rsidRPr="009A0611" w:rsidRDefault="009A0611" w:rsidP="009872BA">
      <w:pPr>
        <w:jc w:val="both"/>
      </w:pPr>
      <w:r w:rsidRPr="009A0611">
        <w:t>As the number of input lines increases, the number of non-blocking order</w:t>
      </w:r>
      <w:r w:rsidR="00BF1F80">
        <w:t>ing</w:t>
      </w:r>
      <w:r w:rsidRPr="009A0611">
        <w:t xml:space="preserve">s increases exponentially.  </w:t>
      </w:r>
      <w:ins w:id="1014" w:author="Maher Hawash" w:date="2010-02-14T18:26:00Z">
        <w:r w:rsidR="001919DA">
          <w:t xml:space="preserve">For </w:t>
        </w:r>
      </w:ins>
      <w:del w:id="1015" w:author="Maher Hawash" w:date="2010-02-14T18:26:00Z">
        <w:r w:rsidRPr="009A0611" w:rsidDel="001919DA">
          <w:delText>F</w:delText>
        </w:r>
      </w:del>
      <w:ins w:id="1016" w:author="Maher Hawash" w:date="2010-02-14T18:26:00Z">
        <w:r w:rsidR="001919DA">
          <w:t>f</w:t>
        </w:r>
      </w:ins>
      <w:r w:rsidR="00BF1F80">
        <w:t>unctions with f</w:t>
      </w:r>
      <w:r w:rsidRPr="009A0611">
        <w:t>our inputs</w:t>
      </w:r>
      <w:ins w:id="1017" w:author="Maher Hawash" w:date="2010-02-14T18:26:00Z">
        <w:r w:rsidR="001919DA">
          <w:t xml:space="preserve">, Stedman [26] reported that </w:t>
        </w:r>
      </w:ins>
      <w:del w:id="1018" w:author="Maher Hawash" w:date="2010-02-14T18:26:00Z">
        <w:r w:rsidRPr="009A0611" w:rsidDel="001919DA">
          <w:delText xml:space="preserve"> </w:delText>
        </w:r>
        <w:r w:rsidR="00BF1F80" w:rsidDel="001919DA">
          <w:delText xml:space="preserve">lead to </w:delText>
        </w:r>
      </w:del>
      <w:r w:rsidRPr="009A0611">
        <w:t>78,880 different non-blocking permutations</w:t>
      </w:r>
      <w:ins w:id="1019" w:author="Maher Hawash" w:date="2010-02-14T18:26:00Z">
        <w:r w:rsidR="001919DA">
          <w:t xml:space="preserve"> exist</w:t>
        </w:r>
      </w:ins>
      <w:r w:rsidRPr="009A0611">
        <w:t>.</w:t>
      </w:r>
      <w:ins w:id="1020" w:author="Maher Hawash" w:date="2010-02-14T18:26:00Z">
        <w:r w:rsidR="001919DA">
          <w:t xml:space="preserve">  We however discovered that </w:t>
        </w:r>
      </w:ins>
      <w:ins w:id="1021" w:author="Maher Hawash" w:date="2010-02-14T18:28:00Z">
        <w:r w:rsidR="001919DA" w:rsidRPr="001919DA">
          <w:t>1</w:t>
        </w:r>
        <w:r w:rsidR="001919DA">
          <w:t>,</w:t>
        </w:r>
        <w:r w:rsidR="001919DA" w:rsidRPr="001919DA">
          <w:t>680</w:t>
        </w:r>
        <w:r w:rsidR="001919DA">
          <w:t>,</w:t>
        </w:r>
        <w:r w:rsidR="001919DA" w:rsidRPr="001919DA">
          <w:t>382</w:t>
        </w:r>
        <w:r w:rsidR="001919DA">
          <w:t xml:space="preserve"> such non-blocking permutations exist.</w:t>
        </w:r>
      </w:ins>
      <w:r w:rsidRPr="009A0611">
        <w:t xml:space="preserve">  As the amount of non-blocking orders increase so does the optimality of the MMDS ordering</w:t>
      </w:r>
      <w:r w:rsidR="00764FE2">
        <w:t>s</w:t>
      </w:r>
      <w:ins w:id="1022" w:author="Maher Hawash" w:date="2010-02-14T18:28:00Z">
        <w:r w:rsidR="001919DA">
          <w:t>, and as a result, the time required to synthesize.</w:t>
        </w:r>
      </w:ins>
      <w:del w:id="1023" w:author="Maher Hawash" w:date="2010-02-14T18:28:00Z">
        <w:r w:rsidRPr="009A0611" w:rsidDel="001919DA">
          <w:delText>.</w:delText>
        </w:r>
      </w:del>
      <w:r w:rsidRPr="009A0611">
        <w:t xml:space="preserve">  </w:t>
      </w:r>
      <w:ins w:id="1024" w:author="Maher Hawash" w:date="2010-02-14T18:29:00Z">
        <w:r w:rsidR="001919DA">
          <w:t xml:space="preserve">With MMDSN order, </w:t>
        </w:r>
      </w:ins>
      <w:del w:id="1025" w:author="Maher Hawash" w:date="2010-02-14T18:29:00Z">
        <w:r w:rsidRPr="009A0611" w:rsidDel="001919DA">
          <w:delText>A</w:delText>
        </w:r>
      </w:del>
      <w:ins w:id="1026" w:author="Maher Hawash" w:date="2010-02-14T18:29:00Z">
        <w:r w:rsidR="001919DA">
          <w:t>a</w:t>
        </w:r>
      </w:ins>
      <w:r w:rsidRPr="009A0611">
        <w:t xml:space="preserve"> set of rules were created to </w:t>
      </w:r>
      <w:del w:id="1027" w:author="Maher Hawash" w:date="2010-02-14T18:29:00Z">
        <w:r w:rsidRPr="009A0611" w:rsidDel="001919DA">
          <w:delText xml:space="preserve">choose </w:delText>
        </w:r>
      </w:del>
      <w:ins w:id="1028" w:author="Maher Hawash" w:date="2010-02-14T18:29:00Z">
        <w:r w:rsidR="001919DA">
          <w:t>distill</w:t>
        </w:r>
        <w:r w:rsidR="001919DA" w:rsidRPr="009A0611">
          <w:t xml:space="preserve"> </w:t>
        </w:r>
      </w:ins>
      <w:r w:rsidRPr="009A0611">
        <w:t xml:space="preserve">the </w:t>
      </w:r>
      <w:ins w:id="1029" w:author="Maher Hawash" w:date="2010-02-14T18:29:00Z">
        <w:r w:rsidR="001919DA">
          <w:t xml:space="preserve">best </w:t>
        </w:r>
      </w:ins>
      <w:r w:rsidRPr="009A0611">
        <w:t>possible control choices from the set of all possible control line choices</w:t>
      </w:r>
      <w:ins w:id="1030" w:author="Maher Hawash" w:date="2010-02-14T18:29:00Z">
        <w:r w:rsidR="001919DA">
          <w:t>, as follows:</w:t>
        </w:r>
      </w:ins>
      <w:del w:id="1031" w:author="Maher Hawash" w:date="2010-02-14T18:29:00Z">
        <w:r w:rsidRPr="009A0611" w:rsidDel="001919DA">
          <w:delText>.</w:delText>
        </w:r>
      </w:del>
    </w:p>
    <w:p w:rsidR="009872BA" w:rsidRDefault="009A0611" w:rsidP="001919DA">
      <w:pPr>
        <w:numPr>
          <w:ilvl w:val="0"/>
          <w:numId w:val="17"/>
        </w:numPr>
        <w:tabs>
          <w:tab w:val="clear" w:pos="900"/>
          <w:tab w:val="num" w:pos="540"/>
        </w:tabs>
        <w:ind w:left="540"/>
        <w:jc w:val="both"/>
        <w:pPrChange w:id="1032" w:author="Maher Hawash" w:date="2010-02-14T18:32:00Z">
          <w:pPr>
            <w:numPr>
              <w:numId w:val="17"/>
            </w:numPr>
            <w:tabs>
              <w:tab w:val="num" w:pos="540"/>
            </w:tabs>
            <w:ind w:left="900" w:hanging="720"/>
            <w:jc w:val="both"/>
          </w:pPr>
        </w:pPrChange>
      </w:pPr>
      <w:r w:rsidRPr="009A0611">
        <w:t xml:space="preserve">The target bit </w:t>
      </w:r>
      <w:del w:id="1033" w:author="Maher Hawash" w:date="2010-02-14T18:29:00Z">
        <w:r w:rsidRPr="009A0611" w:rsidDel="001919DA">
          <w:delText>can not</w:delText>
        </w:r>
      </w:del>
      <w:ins w:id="1034" w:author="Maher Hawash" w:date="2010-02-14T18:29:00Z">
        <w:r w:rsidR="001919DA">
          <w:t>cannot be used to control</w:t>
        </w:r>
      </w:ins>
      <w:del w:id="1035" w:author="Maher Hawash" w:date="2010-02-14T18:29:00Z">
        <w:r w:rsidRPr="009A0611" w:rsidDel="001919DA">
          <w:delText xml:space="preserve"> have control</w:delText>
        </w:r>
      </w:del>
      <w:ins w:id="1036" w:author="Maher Hawash" w:date="2010-02-14T18:29:00Z">
        <w:r w:rsidR="001919DA">
          <w:t xml:space="preserve"> the current transformation</w:t>
        </w:r>
      </w:ins>
      <w:r w:rsidRPr="009A0611">
        <w:t>,</w:t>
      </w:r>
    </w:p>
    <w:p w:rsidR="009872BA" w:rsidRDefault="009A0611" w:rsidP="001919DA">
      <w:pPr>
        <w:numPr>
          <w:ilvl w:val="0"/>
          <w:numId w:val="17"/>
        </w:numPr>
        <w:tabs>
          <w:tab w:val="clear" w:pos="900"/>
          <w:tab w:val="num" w:pos="540"/>
        </w:tabs>
        <w:ind w:left="540"/>
        <w:jc w:val="both"/>
        <w:pPrChange w:id="1037" w:author="Maher Hawash" w:date="2010-02-14T18:32:00Z">
          <w:pPr>
            <w:numPr>
              <w:numId w:val="17"/>
            </w:numPr>
            <w:tabs>
              <w:tab w:val="num" w:pos="540"/>
            </w:tabs>
            <w:ind w:left="900" w:hanging="720"/>
            <w:jc w:val="both"/>
          </w:pPr>
        </w:pPrChange>
      </w:pPr>
      <w:del w:id="1038" w:author="Maher Hawash" w:date="2010-02-14T18:30:00Z">
        <w:r w:rsidRPr="009A0611" w:rsidDel="001919DA">
          <w:delText xml:space="preserve">Keep </w:delText>
        </w:r>
      </w:del>
      <w:ins w:id="1039" w:author="Maher Hawash" w:date="2010-02-14T18:30:00Z">
        <w:r w:rsidR="001919DA">
          <w:t xml:space="preserve">Use minimal number controls bits </w:t>
        </w:r>
        <w:r w:rsidR="001919DA" w:rsidRPr="009A0611">
          <w:t xml:space="preserve"> </w:t>
        </w:r>
        <w:r w:rsidR="001919DA">
          <w:t xml:space="preserve">necessary to </w:t>
        </w:r>
      </w:ins>
      <w:del w:id="1040" w:author="Maher Hawash" w:date="2010-02-14T18:30:00Z">
        <w:r w:rsidRPr="009A0611" w:rsidDel="001919DA">
          <w:delText xml:space="preserve">only controls that </w:delText>
        </w:r>
      </w:del>
      <w:r w:rsidRPr="009A0611">
        <w:t>flip the target bit,</w:t>
      </w:r>
    </w:p>
    <w:p w:rsidR="001919DA" w:rsidRDefault="009A0611" w:rsidP="0068196E">
      <w:pPr>
        <w:numPr>
          <w:ilvl w:val="0"/>
          <w:numId w:val="17"/>
        </w:numPr>
        <w:tabs>
          <w:tab w:val="clear" w:pos="900"/>
          <w:tab w:val="num" w:pos="540"/>
        </w:tabs>
        <w:ind w:hanging="720"/>
        <w:jc w:val="both"/>
        <w:rPr>
          <w:ins w:id="1041" w:author="Maher Hawash" w:date="2010-02-14T18:30:00Z"/>
        </w:rPr>
      </w:pPr>
      <w:r w:rsidRPr="009A0611">
        <w:t>No past outputs can be changed</w:t>
      </w:r>
      <w:ins w:id="1042" w:author="Maher Hawash" w:date="2010-02-14T18:30:00Z">
        <w:r w:rsidR="001919DA">
          <w:t>,</w:t>
        </w:r>
      </w:ins>
    </w:p>
    <w:p w:rsidR="0068196E" w:rsidRDefault="001919DA" w:rsidP="001919DA">
      <w:pPr>
        <w:numPr>
          <w:ilvl w:val="0"/>
          <w:numId w:val="17"/>
        </w:numPr>
        <w:tabs>
          <w:tab w:val="clear" w:pos="900"/>
          <w:tab w:val="num" w:pos="540"/>
        </w:tabs>
        <w:ind w:left="540"/>
        <w:jc w:val="both"/>
        <w:pPrChange w:id="1043" w:author="Maher Hawash" w:date="2010-02-14T18:32:00Z">
          <w:pPr>
            <w:numPr>
              <w:numId w:val="17"/>
            </w:numPr>
            <w:tabs>
              <w:tab w:val="num" w:pos="540"/>
            </w:tabs>
            <w:ind w:left="900" w:hanging="720"/>
            <w:jc w:val="both"/>
          </w:pPr>
        </w:pPrChange>
      </w:pPr>
      <w:ins w:id="1044" w:author="Maher Hawash" w:date="2010-02-14T18:30:00Z">
        <w:r>
          <w:t xml:space="preserve">Process 0 </w:t>
        </w:r>
        <w:r>
          <w:sym w:font="Wingdings" w:char="F0E0"/>
        </w:r>
        <w:r>
          <w:t xml:space="preserve"> 1 transitions first to maximize availability of control lines</w:t>
        </w:r>
      </w:ins>
      <w:ins w:id="1045" w:author="Maher Hawash" w:date="2010-02-14T18:31:00Z">
        <w:r>
          <w:t xml:space="preserve">, and hence, </w:t>
        </w:r>
      </w:ins>
      <w:ins w:id="1046" w:author="Maher Hawash" w:date="2010-02-14T18:33:00Z">
        <w:r w:rsidR="004C2117">
          <w:t xml:space="preserve">guarantee </w:t>
        </w:r>
      </w:ins>
      <w:ins w:id="1047" w:author="Maher Hawash" w:date="2010-02-14T18:31:00Z">
        <w:r>
          <w:t>convergence</w:t>
        </w:r>
      </w:ins>
      <w:r w:rsidR="009A0611" w:rsidRPr="009A0611">
        <w:t>.</w:t>
      </w:r>
    </w:p>
    <w:p w:rsidR="0011324B" w:rsidRPr="009A0611" w:rsidRDefault="00A77FEA" w:rsidP="0011324B">
      <w:pPr>
        <w:jc w:val="both"/>
      </w:pPr>
      <w:r w:rsidRPr="009A0611">
        <w:t xml:space="preserve">The control possibilities are then sent to the gate choice function to produce a circuit.  Currently gate choice is based on </w:t>
      </w:r>
      <w:r>
        <w:t>Hamming Distance</w:t>
      </w:r>
      <w:r w:rsidRPr="009A0611">
        <w:t xml:space="preserve"> but it can be any cost function  [</w:t>
      </w:r>
      <w:r>
        <w:t>1,2,10,11,12,24,31</w:t>
      </w:r>
      <w:r w:rsidRPr="009A0611">
        <w:t>].</w:t>
      </w:r>
      <w:r w:rsidR="0011324B" w:rsidRPr="0011324B">
        <w:t xml:space="preserve"> </w:t>
      </w:r>
      <w:r w:rsidR="0011324B" w:rsidRPr="009A0611">
        <w:t xml:space="preserve">Using control line blocking as the only rule, a subset of all input orders can easily be found, and it can be easily </w:t>
      </w:r>
      <w:r w:rsidR="0011324B" w:rsidRPr="009A0611">
        <w:lastRenderedPageBreak/>
        <w:t xml:space="preserve">proven that all non-blocking input orders will converge for all output permutations. </w:t>
      </w:r>
    </w:p>
    <w:p w:rsidR="00A77FEA" w:rsidRDefault="00A77FEA" w:rsidP="00A77FEA">
      <w:pPr>
        <w:ind w:left="180"/>
        <w:jc w:val="both"/>
      </w:pPr>
    </w:p>
    <w:p w:rsidR="0068196E" w:rsidRPr="00ED12A1" w:rsidRDefault="00CC6E74" w:rsidP="00A77FEA">
      <w:pPr>
        <w:jc w:val="both"/>
      </w:pPr>
      <w:r>
        <w:object w:dxaOrig="8905" w:dyaOrig="4169">
          <v:shape id="_x0000_i1027" type="#_x0000_t75" style="width:240pt;height:101.5pt" o:ole="">
            <v:imagedata r:id="rId18" o:title="" cropbottom="9055f" cropleft="3179f"/>
          </v:shape>
          <o:OLEObject Type="Embed" ProgID="Visio.Drawing.11" ShapeID="_x0000_i1027" DrawAspect="Content" ObjectID="_1327688706" r:id="rId19"/>
        </w:object>
      </w:r>
      <w:r w:rsidR="00764FE2" w:rsidRPr="004A7323">
        <w:rPr>
          <w:i/>
          <w:sz w:val="20"/>
        </w:rPr>
        <w:t xml:space="preserve">Fig. </w:t>
      </w:r>
      <w:r w:rsidR="00A77FEA" w:rsidRPr="004A7323">
        <w:rPr>
          <w:i/>
          <w:sz w:val="20"/>
        </w:rPr>
        <w:t>3</w:t>
      </w:r>
      <w:r w:rsidR="00983BAA" w:rsidRPr="004A7323">
        <w:rPr>
          <w:i/>
          <w:sz w:val="20"/>
        </w:rPr>
        <w:t>.</w:t>
      </w:r>
      <w:r w:rsidR="006311D4" w:rsidRPr="004A7323">
        <w:rPr>
          <w:i/>
          <w:sz w:val="20"/>
        </w:rPr>
        <w:t>1</w:t>
      </w:r>
      <w:r w:rsidR="0068196E" w:rsidRPr="004A7323">
        <w:rPr>
          <w:i/>
          <w:sz w:val="20"/>
        </w:rPr>
        <w:t>: New orders for MMD-like synthesis.</w:t>
      </w:r>
      <w:r w:rsidR="006311D4" w:rsidRPr="004A7323">
        <w:rPr>
          <w:i/>
          <w:sz w:val="20"/>
        </w:rPr>
        <w:t xml:space="preserve"> </w:t>
      </w:r>
      <w:r w:rsidR="0068196E" w:rsidRPr="004A7323">
        <w:rPr>
          <w:i/>
          <w:sz w:val="20"/>
        </w:rPr>
        <w:t>(a) Hasse diagram with binary vectors</w:t>
      </w:r>
      <w:r w:rsidR="006311D4" w:rsidRPr="004A7323">
        <w:rPr>
          <w:i/>
          <w:sz w:val="20"/>
        </w:rPr>
        <w:t xml:space="preserve">, </w:t>
      </w:r>
      <w:r w:rsidR="0068196E" w:rsidRPr="004A7323">
        <w:rPr>
          <w:i/>
          <w:sz w:val="20"/>
        </w:rPr>
        <w:t>(b) Hasse diagram with natural numbers</w:t>
      </w:r>
      <w:r w:rsidR="006311D4" w:rsidRPr="004A7323">
        <w:rPr>
          <w:i/>
          <w:sz w:val="20"/>
        </w:rPr>
        <w:t xml:space="preserve">, </w:t>
      </w:r>
      <w:r w:rsidR="0068196E" w:rsidRPr="004A7323">
        <w:rPr>
          <w:i/>
          <w:sz w:val="20"/>
        </w:rPr>
        <w:t>(c) Order</w:t>
      </w:r>
      <w:r w:rsidR="00764FE2" w:rsidRPr="004A7323">
        <w:rPr>
          <w:i/>
          <w:sz w:val="20"/>
        </w:rPr>
        <w:t>ing of nodes</w:t>
      </w:r>
      <w:r w:rsidR="0068196E" w:rsidRPr="004A7323">
        <w:rPr>
          <w:i/>
          <w:sz w:val="20"/>
        </w:rPr>
        <w:t xml:space="preserve"> that viol</w:t>
      </w:r>
      <w:r w:rsidR="005E32F9" w:rsidRPr="004A7323">
        <w:rPr>
          <w:i/>
          <w:sz w:val="20"/>
        </w:rPr>
        <w:t>ates</w:t>
      </w:r>
      <w:r w:rsidR="00764FE2" w:rsidRPr="004A7323">
        <w:rPr>
          <w:i/>
          <w:sz w:val="20"/>
        </w:rPr>
        <w:t xml:space="preserve"> the</w:t>
      </w:r>
      <w:r w:rsidR="005E32F9" w:rsidRPr="004A7323">
        <w:rPr>
          <w:i/>
          <w:sz w:val="20"/>
        </w:rPr>
        <w:t xml:space="preserve"> MMD order, illustrated on the Hasse Diagram.</w:t>
      </w:r>
      <w:r w:rsidR="00764FE2" w:rsidRPr="004A7323">
        <w:rPr>
          <w:i/>
          <w:sz w:val="20"/>
        </w:rPr>
        <w:t xml:space="preserve"> This is however a valid MMDS ordering.</w:t>
      </w:r>
    </w:p>
    <w:p w:rsidR="006311D4" w:rsidRDefault="009872BA" w:rsidP="006311D4">
      <w:r>
        <w:object w:dxaOrig="4634" w:dyaOrig="3779">
          <v:shape id="_x0000_i1028" type="#_x0000_t75" style="width:151pt;height:122.5pt" o:ole="">
            <v:imagedata r:id="rId20" o:title=""/>
          </v:shape>
          <o:OLEObject Type="Embed" ProgID="Visio.Drawing.11" ShapeID="_x0000_i1028" DrawAspect="Content" ObjectID="_1327688707" r:id="rId21"/>
        </w:object>
      </w:r>
    </w:p>
    <w:p w:rsidR="006311D4" w:rsidRPr="004A7323" w:rsidRDefault="00764FE2" w:rsidP="006311D4">
      <w:pPr>
        <w:jc w:val="both"/>
        <w:rPr>
          <w:i/>
          <w:sz w:val="20"/>
        </w:rPr>
      </w:pPr>
      <w:r w:rsidRPr="004A7323">
        <w:rPr>
          <w:i/>
          <w:sz w:val="20"/>
        </w:rPr>
        <w:t xml:space="preserve">Fig. </w:t>
      </w:r>
      <w:r w:rsidR="00A77FEA" w:rsidRPr="004A7323">
        <w:rPr>
          <w:i/>
          <w:sz w:val="20"/>
        </w:rPr>
        <w:t>3</w:t>
      </w:r>
      <w:r w:rsidR="00983BAA" w:rsidRPr="004A7323">
        <w:rPr>
          <w:i/>
          <w:sz w:val="20"/>
        </w:rPr>
        <w:t>.</w:t>
      </w:r>
      <w:r w:rsidR="005E32F9" w:rsidRPr="004A7323">
        <w:rPr>
          <w:i/>
          <w:sz w:val="20"/>
        </w:rPr>
        <w:t>2</w:t>
      </w:r>
      <w:r w:rsidR="006311D4" w:rsidRPr="004A7323">
        <w:rPr>
          <w:i/>
          <w:sz w:val="20"/>
        </w:rPr>
        <w:t>: New order</w:t>
      </w:r>
      <w:r w:rsidRPr="004A7323">
        <w:rPr>
          <w:i/>
          <w:sz w:val="20"/>
        </w:rPr>
        <w:t>ing</w:t>
      </w:r>
      <w:r w:rsidR="006311D4" w:rsidRPr="004A7323">
        <w:rPr>
          <w:i/>
          <w:sz w:val="20"/>
        </w:rPr>
        <w:t xml:space="preserve"> </w:t>
      </w:r>
      <w:r w:rsidR="005E32F9" w:rsidRPr="004A7323">
        <w:rPr>
          <w:i/>
          <w:sz w:val="20"/>
        </w:rPr>
        <w:t xml:space="preserve"> 02134657 </w:t>
      </w:r>
      <w:r w:rsidR="006311D4" w:rsidRPr="004A7323">
        <w:rPr>
          <w:i/>
          <w:sz w:val="20"/>
        </w:rPr>
        <w:t>for MMD-like binary synthesis</w:t>
      </w:r>
      <w:r w:rsidRPr="004A7323">
        <w:rPr>
          <w:i/>
          <w:sz w:val="20"/>
        </w:rPr>
        <w:t>, a valid MMDS order which is consistent with the Hasse diagram relations of order</w:t>
      </w:r>
      <w:r w:rsidR="006311D4" w:rsidRPr="004A7323">
        <w:rPr>
          <w:i/>
          <w:sz w:val="20"/>
        </w:rPr>
        <w:t>.</w:t>
      </w:r>
    </w:p>
    <w:p w:rsidR="009A0611" w:rsidRPr="009A0611" w:rsidRDefault="009A0611" w:rsidP="00F348E3">
      <w:pPr>
        <w:ind w:left="144"/>
        <w:jc w:val="both"/>
      </w:pPr>
    </w:p>
    <w:p w:rsidR="009A0611" w:rsidRPr="009A0611" w:rsidRDefault="009A0611" w:rsidP="00F348E3">
      <w:pPr>
        <w:jc w:val="both"/>
        <w:rPr>
          <w:b/>
          <w:bCs/>
          <w:u w:val="single"/>
        </w:rPr>
      </w:pPr>
      <w:r w:rsidRPr="009A0611">
        <w:rPr>
          <w:b/>
          <w:bCs/>
          <w:u w:val="single"/>
        </w:rPr>
        <w:t>Theorem 1.</w:t>
      </w:r>
    </w:p>
    <w:p w:rsidR="009A0611" w:rsidRPr="009A0611" w:rsidRDefault="009A0611" w:rsidP="00A77FEA">
      <w:pPr>
        <w:jc w:val="both"/>
      </w:pPr>
      <w:r w:rsidRPr="009A0611">
        <w:t xml:space="preserve">All non-blocking input orders converge for all output permutations. </w:t>
      </w:r>
    </w:p>
    <w:p w:rsidR="009A0611" w:rsidRPr="009A0611" w:rsidRDefault="009A0611" w:rsidP="00F348E3">
      <w:pPr>
        <w:jc w:val="both"/>
        <w:rPr>
          <w:i/>
          <w:u w:val="single"/>
        </w:rPr>
      </w:pPr>
      <w:r w:rsidRPr="009A0611">
        <w:rPr>
          <w:i/>
          <w:u w:val="single"/>
        </w:rPr>
        <w:t>Proof of Convergence:</w:t>
      </w:r>
    </w:p>
    <w:p w:rsidR="009A0611" w:rsidRPr="009A0611" w:rsidRDefault="009A0611" w:rsidP="004A7323">
      <w:pPr>
        <w:jc w:val="both"/>
      </w:pPr>
      <w:r w:rsidRPr="009A0611">
        <w:t>Convergence is guaranteed in MMD and MMDS because at any given point in the algorithms all following output bits are able to be changed without altering any previously set outputs.  This is guaranteed because the input orders do not exhibit control line blocking.  With MMD and MMDS’ methodical approaches,  as long as all output bits can be changed without altering any previously set outputs these algorithms will converge every time.</w:t>
      </w:r>
    </w:p>
    <w:p w:rsidR="00A77FEA" w:rsidRDefault="009A0611" w:rsidP="003C5017">
      <w:pPr>
        <w:jc w:val="both"/>
      </w:pPr>
      <w:r w:rsidRPr="009A0611">
        <w:t xml:space="preserve">MMDS set of orders is a superset of </w:t>
      </w:r>
      <w:del w:id="1048" w:author="Maher Hawash" w:date="2010-02-14T19:02:00Z">
        <w:r w:rsidRPr="009A0611" w:rsidDel="00820CDC">
          <w:delText xml:space="preserve">the </w:delText>
        </w:r>
      </w:del>
      <w:r w:rsidRPr="009A0611">
        <w:t>MMD</w:t>
      </w:r>
      <w:del w:id="1049" w:author="Maher Hawash" w:date="2010-02-14T19:02:00Z">
        <w:r w:rsidRPr="009A0611" w:rsidDel="00820CDC">
          <w:delText xml:space="preserve"> order</w:delText>
        </w:r>
      </w:del>
      <w:ins w:id="1050" w:author="Maher Hawash" w:date="2010-02-14T19:02:00Z">
        <w:r w:rsidR="00820CDC">
          <w:t>'s</w:t>
        </w:r>
      </w:ins>
      <w:r w:rsidRPr="009A0611">
        <w:t xml:space="preserve">.  Our improved algorithm uses multiple MMDS input orders that exhibit no control line blocking.  Included in these orders is the MMD natural binary order.  MMDS ordering algorithm performs the same bit </w:t>
      </w:r>
      <w:r w:rsidRPr="009A0611">
        <w:lastRenderedPageBreak/>
        <w:t xml:space="preserve">manipulating strategy for all non-blocking input orders, and reduces the circuit more than the standard MMD algorithm.  This outcome is obvious, given that MMD is a subset of MMDS, so it can perform no worse than MMD.  </w:t>
      </w:r>
    </w:p>
    <w:p w:rsidR="009A0611" w:rsidRDefault="00A77FEA" w:rsidP="003C5017">
      <w:pPr>
        <w:jc w:val="both"/>
      </w:pPr>
      <w:r w:rsidRPr="00A77FEA">
        <w:rPr>
          <w:b/>
          <w:u w:val="single"/>
        </w:rPr>
        <w:t>Definition 2.</w:t>
      </w:r>
      <w:r>
        <w:t xml:space="preserve"> MMDSN order is one in which </w:t>
      </w:r>
      <w:del w:id="1051" w:author="Maher Hawash" w:date="2010-02-14T19:03:00Z">
        <w:r w:rsidDel="00BC1DE3">
          <w:delText xml:space="preserve">first </w:delText>
        </w:r>
      </w:del>
      <w:r w:rsidR="0011324B">
        <w:t>the</w:t>
      </w:r>
      <w:r>
        <w:t xml:space="preserve"> minterm 00</w:t>
      </w:r>
      <w:r w:rsidR="0011324B">
        <w:t>…</w:t>
      </w:r>
      <w:r>
        <w:t>0 is generated</w:t>
      </w:r>
      <w:ins w:id="1052" w:author="Maher Hawash" w:date="2010-02-14T19:03:00Z">
        <w:r w:rsidR="00BC1DE3">
          <w:t xml:space="preserve"> first</w:t>
        </w:r>
      </w:ins>
      <w:r>
        <w:t xml:space="preserve">, </w:t>
      </w:r>
      <w:del w:id="1053" w:author="Maher Hawash" w:date="2010-02-14T19:03:00Z">
        <w:r w:rsidDel="00BC1DE3">
          <w:delText xml:space="preserve">next </w:delText>
        </w:r>
      </w:del>
      <w:ins w:id="1054" w:author="Maher Hawash" w:date="2010-02-14T19:03:00Z">
        <w:r w:rsidR="00BC1DE3">
          <w:t xml:space="preserve">followed by </w:t>
        </w:r>
      </w:ins>
      <w:r>
        <w:t xml:space="preserve">all minterms with </w:t>
      </w:r>
      <w:ins w:id="1055" w:author="Maher Hawash" w:date="2010-02-14T19:03:00Z">
        <w:r w:rsidR="00BC1DE3">
          <w:t xml:space="preserve">a </w:t>
        </w:r>
      </w:ins>
      <w:r>
        <w:t xml:space="preserve">single </w:t>
      </w:r>
      <w:del w:id="1056" w:author="Maher Hawash" w:date="2010-02-14T19:03:00Z">
        <w:r w:rsidDel="00BC1DE3">
          <w:delText xml:space="preserve">symbol </w:delText>
        </w:r>
      </w:del>
      <w:ins w:id="1057" w:author="Maher Hawash" w:date="2010-02-14T19:03:00Z">
        <w:r w:rsidR="00BC1DE3">
          <w:t>one(</w:t>
        </w:r>
      </w:ins>
      <w:r>
        <w:t>1</w:t>
      </w:r>
      <w:ins w:id="1058" w:author="Maher Hawash" w:date="2010-02-14T19:04:00Z">
        <w:r w:rsidR="00BC1DE3">
          <w:t>)</w:t>
        </w:r>
      </w:ins>
      <w:r>
        <w:t xml:space="preserve"> in random order, </w:t>
      </w:r>
      <w:ins w:id="1059" w:author="Maher Hawash" w:date="2010-02-14T19:03:00Z">
        <w:r w:rsidR="00BC1DE3">
          <w:t xml:space="preserve">followed </w:t>
        </w:r>
      </w:ins>
      <w:del w:id="1060" w:author="Maher Hawash" w:date="2010-02-14T19:03:00Z">
        <w:r w:rsidDel="00BC1DE3">
          <w:delText xml:space="preserve">next </w:delText>
        </w:r>
      </w:del>
      <w:ins w:id="1061" w:author="Maher Hawash" w:date="2010-02-14T19:03:00Z">
        <w:r w:rsidR="00BC1DE3">
          <w:t xml:space="preserve">by </w:t>
        </w:r>
      </w:ins>
      <w:r>
        <w:t xml:space="preserve">all minterms with two </w:t>
      </w:r>
      <w:ins w:id="1062" w:author="Maher Hawash" w:date="2010-02-14T19:04:00Z">
        <w:r w:rsidR="00BC1DE3">
          <w:t>ones (</w:t>
        </w:r>
      </w:ins>
      <w:r>
        <w:t>1’s</w:t>
      </w:r>
      <w:ins w:id="1063" w:author="Maher Hawash" w:date="2010-02-14T19:04:00Z">
        <w:r w:rsidR="00BC1DE3">
          <w:t>)</w:t>
        </w:r>
      </w:ins>
      <w:r>
        <w:t xml:space="preserve"> </w:t>
      </w:r>
      <w:r w:rsidR="0011324B">
        <w:t xml:space="preserve">in random order, </w:t>
      </w:r>
      <w:r>
        <w:t>and so on,</w:t>
      </w:r>
      <w:r w:rsidR="0011324B">
        <w:t xml:space="preserve"> </w:t>
      </w:r>
      <w:del w:id="1064" w:author="Maher Hawash" w:date="2010-02-14T19:04:00Z">
        <w:r w:rsidR="0011324B" w:rsidDel="00BC1DE3">
          <w:delText xml:space="preserve">increasing </w:delText>
        </w:r>
      </w:del>
      <w:ins w:id="1065" w:author="Maher Hawash" w:date="2010-02-14T19:04:00Z">
        <w:r w:rsidR="00BC1DE3">
          <w:t xml:space="preserve">succsively incrementing the number of ones (1's) in each band until we finally reach the minterm </w:t>
        </w:r>
      </w:ins>
      <w:del w:id="1066" w:author="Maher Hawash" w:date="2010-02-14T19:05:00Z">
        <w:r w:rsidR="0011324B" w:rsidDel="00BC1DE3">
          <w:delText>the number of symbols 1 in minterms,</w:delText>
        </w:r>
        <w:r w:rsidDel="00BC1DE3">
          <w:delText xml:space="preserve"> with finally generating </w:delText>
        </w:r>
        <w:r w:rsidR="0011324B" w:rsidDel="00BC1DE3">
          <w:delText xml:space="preserve">the </w:delText>
        </w:r>
        <w:r w:rsidDel="00BC1DE3">
          <w:delText xml:space="preserve">minterm </w:delText>
        </w:r>
      </w:del>
      <w:r>
        <w:t>11…1.</w:t>
      </w:r>
    </w:p>
    <w:p w:rsidR="00A77FEA" w:rsidRPr="009A0611" w:rsidRDefault="00A77FEA" w:rsidP="003C5017">
      <w:pPr>
        <w:jc w:val="both"/>
      </w:pPr>
      <w:r w:rsidRPr="0011324B">
        <w:rPr>
          <w:u w:val="single"/>
        </w:rPr>
        <w:t>Example</w:t>
      </w:r>
      <w:r>
        <w:t xml:space="preserve"> for 3 variables:</w:t>
      </w:r>
      <w:r w:rsidR="0011324B">
        <w:t xml:space="preserve"> MMDSN order is for instance: 000, 100, 010, 001, 110, 101, 011, 111. This is also a MMDS order but not MMD order.</w:t>
      </w:r>
    </w:p>
    <w:p w:rsidR="00A77FEA" w:rsidRPr="00111E0B" w:rsidRDefault="00A77FEA" w:rsidP="0011324B">
      <w:pPr>
        <w:jc w:val="both"/>
        <w:rPr>
          <w:b/>
        </w:rPr>
      </w:pPr>
      <w:r>
        <w:rPr>
          <w:b/>
        </w:rPr>
        <w:t xml:space="preserve">4. MP </w:t>
      </w:r>
      <w:r w:rsidRPr="009A0611">
        <w:rPr>
          <w:b/>
        </w:rPr>
        <w:t>Algorithm</w:t>
      </w:r>
    </w:p>
    <w:p w:rsidR="00B84A8B" w:rsidRDefault="00A77FEA" w:rsidP="0011324B">
      <w:pPr>
        <w:jc w:val="both"/>
      </w:pPr>
      <w:del w:id="1067" w:author="Maher Hawash" w:date="2010-02-14T19:05:00Z">
        <w:r w:rsidDel="00A92C2F">
          <w:delText xml:space="preserve">The </w:delText>
        </w:r>
      </w:del>
      <w:ins w:id="1068" w:author="Maher Hawash" w:date="2010-02-14T19:05:00Z">
        <w:r w:rsidR="00A92C2F">
          <w:t>E</w:t>
        </w:r>
      </w:ins>
      <w:del w:id="1069" w:author="Maher Hawash" w:date="2010-02-14T19:05:00Z">
        <w:r w:rsidDel="00A92C2F">
          <w:delText>e</w:delText>
        </w:r>
      </w:del>
      <w:r>
        <w:t>arlier</w:t>
      </w:r>
      <w:r w:rsidRPr="009A0611">
        <w:t xml:space="preserve"> attempts</w:t>
      </w:r>
      <w:r w:rsidR="0011324B">
        <w:t xml:space="preserve"> at improving MMD algorithm</w:t>
      </w:r>
      <w:r w:rsidRPr="009A0611">
        <w:t xml:space="preserve"> resulted in very good/minimal solutions for some circuits or non-converging/incorrect circuits for others [</w:t>
      </w:r>
      <w:r>
        <w:t>2,10,11,24.26</w:t>
      </w:r>
      <w:r w:rsidRPr="009A0611">
        <w:t xml:space="preserve">]. </w:t>
      </w:r>
      <w:r>
        <w:t xml:space="preserve"> </w:t>
      </w:r>
      <w:r w:rsidRPr="009A0611">
        <w:t xml:space="preserve">Thus the order of selecting outputs to be covered by gates was </w:t>
      </w:r>
      <w:r>
        <w:t>found experimentally</w:t>
      </w:r>
      <w:r w:rsidRPr="009A0611">
        <w:t xml:space="preserve"> to be more</w:t>
      </w:r>
      <w:r>
        <w:t xml:space="preserve"> important than the gate</w:t>
      </w:r>
      <w:r w:rsidRPr="009A0611">
        <w:t xml:space="preserve"> heuristics</w:t>
      </w:r>
      <w:r>
        <w:t xml:space="preserve"> to choose gates</w:t>
      </w:r>
      <w:r w:rsidRPr="009A0611">
        <w:t xml:space="preserve">. </w:t>
      </w:r>
      <w:r w:rsidR="0011324B">
        <w:t xml:space="preserve">For </w:t>
      </w:r>
      <w:del w:id="1070" w:author="Maher Hawash" w:date="2010-02-14T19:05:00Z">
        <w:r w:rsidR="0011324B" w:rsidDel="00A92C2F">
          <w:delText xml:space="preserve">more </w:delText>
        </w:r>
      </w:del>
      <w:ins w:id="1071" w:author="Maher Hawash" w:date="2010-02-14T19:05:00Z">
        <w:r w:rsidR="00A92C2F">
          <w:t xml:space="preserve">larger number of </w:t>
        </w:r>
      </w:ins>
      <w:r w:rsidR="0011324B">
        <w:t>variables</w:t>
      </w:r>
      <w:ins w:id="1072" w:author="Maher Hawash" w:date="2010-02-14T19:06:00Z">
        <w:r w:rsidR="00A92C2F">
          <w:t xml:space="preserve">, </w:t>
        </w:r>
      </w:ins>
      <w:del w:id="1073" w:author="Maher Hawash" w:date="2010-02-14T19:06:00Z">
        <w:r w:rsidR="0011324B" w:rsidDel="00A92C2F">
          <w:delText xml:space="preserve"> </w:delText>
        </w:r>
      </w:del>
      <w:r w:rsidR="0011324B">
        <w:t xml:space="preserve">a variant </w:t>
      </w:r>
      <w:ins w:id="1074" w:author="Maher Hawash" w:date="2010-02-14T19:06:00Z">
        <w:r w:rsidR="00A92C2F">
          <w:t xml:space="preserve">of our algorithm </w:t>
        </w:r>
      </w:ins>
      <w:r w:rsidR="0011324B">
        <w:t>was created</w:t>
      </w:r>
      <w:r w:rsidR="00202E9A">
        <w:t xml:space="preserve"> based on the </w:t>
      </w:r>
      <w:ins w:id="1075" w:author="Maher Hawash" w:date="2010-02-14T19:06:00Z">
        <w:r w:rsidR="00A92C2F">
          <w:t xml:space="preserve">following </w:t>
        </w:r>
      </w:ins>
      <w:r w:rsidR="00202E9A">
        <w:t>principles</w:t>
      </w:r>
      <w:del w:id="1076" w:author="Maher Hawash" w:date="2010-02-14T19:06:00Z">
        <w:r w:rsidR="00202E9A" w:rsidDel="00A92C2F">
          <w:delText xml:space="preserve"> below</w:delText>
        </w:r>
      </w:del>
      <w:r w:rsidR="0011324B">
        <w:t xml:space="preserve">: </w:t>
      </w:r>
    </w:p>
    <w:p w:rsidR="00B84A8B" w:rsidRDefault="0011324B" w:rsidP="00B84A8B">
      <w:pPr>
        <w:jc w:val="both"/>
      </w:pPr>
      <w:r w:rsidRPr="00202E9A">
        <w:rPr>
          <w:b/>
          <w:i/>
        </w:rPr>
        <w:t>(1)</w:t>
      </w:r>
      <w:r>
        <w:t xml:space="preserve"> </w:t>
      </w:r>
      <w:r w:rsidR="00B84A8B">
        <w:t xml:space="preserve"> </w:t>
      </w:r>
      <w:ins w:id="1077" w:author="Maher Hawash" w:date="2010-02-14T21:27:00Z">
        <w:r w:rsidR="00B6513D">
          <w:t xml:space="preserve">Rather than </w:t>
        </w:r>
      </w:ins>
      <w:ins w:id="1078" w:author="Maher Hawash" w:date="2010-02-14T21:28:00Z">
        <w:r w:rsidR="00B6513D">
          <w:t xml:space="preserve">maintaining a set of tables mapping inputs to outputs, the algorithm creates these columns implicitely, simulating minterms one-by-one.  </w:t>
        </w:r>
      </w:ins>
      <w:del w:id="1079" w:author="Maher Hawash" w:date="2010-02-14T21:29:00Z">
        <w:r w:rsidR="00B84A8B" w:rsidDel="00B6513D">
          <w:delText>I</w:delText>
        </w:r>
        <w:r w:rsidDel="00B6513D">
          <w:delText>t does not create columns of minterms as in section 2 but creates the</w:delText>
        </w:r>
        <w:r w:rsidR="00B84A8B" w:rsidDel="00B6513D">
          <w:delText>se columns</w:delText>
        </w:r>
        <w:r w:rsidDel="00B6513D">
          <w:delText xml:space="preserve"> implicitely, simulating the minterms one</w:delText>
        </w:r>
        <w:r w:rsidR="00B84A8B" w:rsidDel="00B6513D">
          <w:delText>-</w:delText>
        </w:r>
        <w:r w:rsidDel="00B6513D">
          <w:delText>by</w:delText>
        </w:r>
        <w:r w:rsidR="00B84A8B" w:rsidDel="00B6513D">
          <w:delText>-</w:delText>
        </w:r>
        <w:r w:rsidDel="00B6513D">
          <w:delText>one</w:delText>
        </w:r>
        <w:r w:rsidR="00B84A8B" w:rsidDel="00B6513D">
          <w:delText xml:space="preserve">. </w:delText>
        </w:r>
      </w:del>
      <w:r w:rsidR="00B84A8B">
        <w:t>The simulator uses</w:t>
      </w:r>
      <w:r>
        <w:t xml:space="preserve"> the equations from the specification </w:t>
      </w:r>
      <w:r w:rsidR="00B84A8B">
        <w:t xml:space="preserve">together with </w:t>
      </w:r>
      <w:r>
        <w:t xml:space="preserve">the part of the already constructed reversible circuit. </w:t>
      </w:r>
      <w:ins w:id="1080" w:author="Maher Hawash" w:date="2010-02-14T21:29:00Z">
        <w:r w:rsidR="00B6513D">
          <w:t xml:space="preserve"> To demonstrate the concept, </w:t>
        </w:r>
      </w:ins>
      <w:del w:id="1081" w:author="Maher Hawash" w:date="2010-02-14T21:29:00Z">
        <w:r w:rsidR="00B84A8B" w:rsidDel="00B6513D">
          <w:delText xml:space="preserve">The best </w:delText>
        </w:r>
        <w:r w:rsidR="00274332" w:rsidDel="00B6513D">
          <w:delText xml:space="preserve">way to explain this idea </w:delText>
        </w:r>
        <w:r w:rsidR="00B84A8B" w:rsidDel="00B6513D">
          <w:delText xml:space="preserve">is to </w:delText>
        </w:r>
      </w:del>
      <w:r w:rsidR="00B84A8B">
        <w:t xml:space="preserve">imagine two circuits </w:t>
      </w:r>
      <w:ins w:id="1082" w:author="Maher Hawash" w:date="2010-02-14T21:29:00Z">
        <w:r w:rsidR="00B6513D">
          <w:t xml:space="preserve">similar to </w:t>
        </w:r>
      </w:ins>
      <w:del w:id="1083" w:author="Maher Hawash" w:date="2010-02-14T21:30:00Z">
        <w:r w:rsidR="00B84A8B" w:rsidDel="00B6513D">
          <w:delText xml:space="preserve">like one from </w:delText>
        </w:r>
      </w:del>
      <w:r w:rsidR="00B84A8B">
        <w:t xml:space="preserve">Fig. 2.2 </w:t>
      </w:r>
      <w:del w:id="1084" w:author="Maher Hawash" w:date="2010-02-14T21:30:00Z">
        <w:r w:rsidR="00B84A8B" w:rsidDel="00B6513D">
          <w:delText xml:space="preserve">composed </w:delText>
        </w:r>
      </w:del>
      <w:ins w:id="1085" w:author="Maher Hawash" w:date="2010-02-14T21:30:00Z">
        <w:r w:rsidR="00B6513D">
          <w:t>cascaded</w:t>
        </w:r>
        <w:r w:rsidR="00B6513D">
          <w:t xml:space="preserve"> </w:t>
        </w:r>
      </w:ins>
      <w:r w:rsidR="00B84A8B">
        <w:t>back to back</w:t>
      </w:r>
      <w:r w:rsidR="00274332">
        <w:t xml:space="preserve"> and simulated from inputs</w:t>
      </w:r>
      <w:ins w:id="1086" w:author="Maher Hawash" w:date="2010-02-14T21:30:00Z">
        <w:r w:rsidR="00B6513D">
          <w:t xml:space="preserve"> at each stage of minterm transformation</w:t>
        </w:r>
      </w:ins>
      <w:r w:rsidR="00B84A8B">
        <w:t>. The first</w:t>
      </w:r>
      <w:r w:rsidR="00274332">
        <w:t xml:space="preserve"> circuit</w:t>
      </w:r>
      <w:ins w:id="1087" w:author="Maher Hawash" w:date="2010-02-14T21:30:00Z">
        <w:r w:rsidR="00B6513D">
          <w:t>,</w:t>
        </w:r>
      </w:ins>
      <w:r w:rsidR="00274332">
        <w:t xml:space="preserve"> </w:t>
      </w:r>
      <w:r w:rsidR="00B84A8B">
        <w:t xml:space="preserve"> </w:t>
      </w:r>
      <w:del w:id="1088" w:author="Maher Hawash" w:date="2010-02-14T21:30:00Z">
        <w:r w:rsidR="00B84A8B" w:rsidDel="00B6513D">
          <w:delText xml:space="preserve">is </w:delText>
        </w:r>
      </w:del>
      <w:r w:rsidR="00B84A8B">
        <w:t xml:space="preserve">described by equations, </w:t>
      </w:r>
      <w:ins w:id="1089" w:author="Maher Hawash" w:date="2010-02-14T21:30:00Z">
        <w:r w:rsidR="00B6513D">
          <w:t xml:space="preserve">represents the </w:t>
        </w:r>
        <w:r w:rsidR="00B6513D">
          <w:lastRenderedPageBreak/>
          <w:t xml:space="preserve">function under synthesis, and </w:t>
        </w:r>
      </w:ins>
      <w:r w:rsidR="00B84A8B">
        <w:t xml:space="preserve">the second </w:t>
      </w:r>
      <w:ins w:id="1090" w:author="Maher Hawash" w:date="2010-02-14T21:31:00Z">
        <w:r w:rsidR="00B6513D">
          <w:t xml:space="preserve">circuit is the </w:t>
        </w:r>
      </w:ins>
      <w:ins w:id="1091" w:author="Maher Hawash" w:date="2010-02-14T21:32:00Z">
        <w:r w:rsidR="00B6513D">
          <w:t>outcome</w:t>
        </w:r>
      </w:ins>
      <w:ins w:id="1092" w:author="Maher Hawash" w:date="2010-02-14T21:31:00Z">
        <w:r w:rsidR="00B6513D">
          <w:t xml:space="preserve"> of synthesis. </w:t>
        </w:r>
      </w:ins>
      <w:del w:id="1093" w:author="Maher Hawash" w:date="2010-02-14T21:31:00Z">
        <w:r w:rsidR="00B84A8B" w:rsidDel="00B6513D">
          <w:delText xml:space="preserve">is the circuit that is created </w:delText>
        </w:r>
      </w:del>
      <w:r w:rsidR="00B84A8B">
        <w:t>(in reverse order</w:t>
      </w:r>
      <w:r w:rsidR="00274332">
        <w:t xml:space="preserve"> of gates</w:t>
      </w:r>
      <w:r w:rsidR="00B84A8B">
        <w:t xml:space="preserve">). When the synthesis </w:t>
      </w:r>
      <w:del w:id="1094" w:author="Maher Hawash" w:date="2010-02-14T21:32:00Z">
        <w:r w:rsidR="00B84A8B" w:rsidDel="00B6513D">
          <w:delText xml:space="preserve">is </w:delText>
        </w:r>
      </w:del>
      <w:ins w:id="1095" w:author="Maher Hawash" w:date="2010-02-14T21:32:00Z">
        <w:r w:rsidR="00B6513D">
          <w:t xml:space="preserve">process </w:t>
        </w:r>
      </w:ins>
      <w:r w:rsidR="00B84A8B">
        <w:t>complete</w:t>
      </w:r>
      <w:del w:id="1096" w:author="Maher Hawash" w:date="2010-02-14T21:33:00Z">
        <w:r w:rsidR="00B84A8B" w:rsidDel="00B6513D">
          <w:delText>d</w:delText>
        </w:r>
      </w:del>
      <w:ins w:id="1097" w:author="Maher Hawash" w:date="2010-02-14T21:33:00Z">
        <w:r w:rsidR="00B6513D">
          <w:t xml:space="preserve">s, </w:t>
        </w:r>
      </w:ins>
      <w:del w:id="1098" w:author="Maher Hawash" w:date="2010-02-14T21:33:00Z">
        <w:r w:rsidR="00B84A8B" w:rsidDel="00B6513D">
          <w:delText xml:space="preserve"> we have </w:delText>
        </w:r>
      </w:del>
      <w:r w:rsidR="00B84A8B">
        <w:t xml:space="preserve">two equivalent circuits, </w:t>
      </w:r>
      <w:r w:rsidR="00274332">
        <w:t>one mirror of the another</w:t>
      </w:r>
      <w:ins w:id="1099" w:author="Maher Hawash" w:date="2010-02-14T21:33:00Z">
        <w:r w:rsidR="00B6513D">
          <w:t xml:space="preserve"> exist, where </w:t>
        </w:r>
      </w:ins>
      <w:del w:id="1100" w:author="Maher Hawash" w:date="2010-02-14T21:33:00Z">
        <w:r w:rsidR="00274332" w:rsidDel="00B6513D">
          <w:delText xml:space="preserve">. The </w:delText>
        </w:r>
      </w:del>
      <w:ins w:id="1101" w:author="Maher Hawash" w:date="2010-02-14T21:33:00Z">
        <w:r w:rsidR="00B6513D">
          <w:t xml:space="preserve">the </w:t>
        </w:r>
      </w:ins>
      <w:r w:rsidR="00274332">
        <w:t xml:space="preserve">first circuit is </w:t>
      </w:r>
      <w:r w:rsidR="00B84A8B">
        <w:t>specified by equations</w:t>
      </w:r>
      <w:r w:rsidR="00274332">
        <w:t xml:space="preserve">, </w:t>
      </w:r>
      <w:ins w:id="1102" w:author="Maher Hawash" w:date="2010-02-14T21:33:00Z">
        <w:r w:rsidR="00B6513D">
          <w:t xml:space="preserve">and </w:t>
        </w:r>
      </w:ins>
      <w:r w:rsidR="00274332">
        <w:t>the</w:t>
      </w:r>
      <w:r w:rsidR="00B84A8B">
        <w:t xml:space="preserve"> second by reversible gates</w:t>
      </w:r>
      <w:r w:rsidR="00274332">
        <w:t xml:space="preserve"> (in reverse order of gates)</w:t>
      </w:r>
      <w:r w:rsidR="00B84A8B">
        <w:t xml:space="preserve">. </w:t>
      </w:r>
      <w:r w:rsidR="00274332">
        <w:t>When we simulate this composed circuit, f</w:t>
      </w:r>
      <w:r w:rsidR="00B84A8B">
        <w:t>or every input minterm</w:t>
      </w:r>
      <w:ins w:id="1103" w:author="Maher Hawash" w:date="2010-02-14T21:33:00Z">
        <w:r w:rsidR="00B6513D">
          <w:t>,</w:t>
        </w:r>
      </w:ins>
      <w:r w:rsidR="00B84A8B">
        <w:t xml:space="preserve"> the same minterm is </w:t>
      </w:r>
      <w:r w:rsidR="00274332">
        <w:t>obtained</w:t>
      </w:r>
      <w:r w:rsidR="00B84A8B">
        <w:t xml:space="preserve"> at the output</w:t>
      </w:r>
      <w:r w:rsidR="00274332">
        <w:t>s</w:t>
      </w:r>
      <w:r w:rsidR="00B84A8B">
        <w:t xml:space="preserve"> of the concatenated circuits</w:t>
      </w:r>
      <w:ins w:id="1104" w:author="Maher Hawash" w:date="2010-02-14T21:34:00Z">
        <w:r w:rsidR="00B6513D">
          <w:t>, and hence,</w:t>
        </w:r>
      </w:ins>
      <w:del w:id="1105" w:author="Maher Hawash" w:date="2010-02-14T21:34:00Z">
        <w:r w:rsidR="00B84A8B" w:rsidDel="00B6513D">
          <w:delText>,</w:delText>
        </w:r>
      </w:del>
      <w:r w:rsidR="00B84A8B">
        <w:t xml:space="preserve"> </w:t>
      </w:r>
      <w:del w:id="1106" w:author="Maher Hawash" w:date="2010-02-14T21:34:00Z">
        <w:r w:rsidR="00B84A8B" w:rsidDel="00B6513D">
          <w:delText xml:space="preserve">thus </w:delText>
        </w:r>
      </w:del>
      <w:r w:rsidR="00B84A8B">
        <w:t>the</w:t>
      </w:r>
      <w:r w:rsidR="00274332">
        <w:t xml:space="preserve"> concatenated circuits together</w:t>
      </w:r>
      <w:r w:rsidR="00B84A8B">
        <w:t xml:space="preserve"> are a</w:t>
      </w:r>
      <w:r w:rsidR="00274332">
        <w:t xml:space="preserve"> reversible</w:t>
      </w:r>
      <w:r w:rsidR="00B84A8B">
        <w:t xml:space="preserve"> identity</w:t>
      </w:r>
      <w:r w:rsidR="00274332">
        <w:t xml:space="preserve">. </w:t>
      </w:r>
      <w:ins w:id="1107" w:author="Maher Hawash" w:date="2010-02-14T21:34:00Z">
        <w:r w:rsidR="00B6513D">
          <w:t xml:space="preserve">Since </w:t>
        </w:r>
      </w:ins>
      <w:del w:id="1108" w:author="Maher Hawash" w:date="2010-02-14T21:34:00Z">
        <w:r w:rsidR="00274332" w:rsidDel="00B6513D">
          <w:delText>T</w:delText>
        </w:r>
        <w:r w:rsidR="00B84A8B" w:rsidDel="00B6513D">
          <w:delText xml:space="preserve">hus one of them is </w:delText>
        </w:r>
      </w:del>
      <w:r w:rsidR="00B84A8B">
        <w:t xml:space="preserve">the </w:t>
      </w:r>
      <w:ins w:id="1109" w:author="Maher Hawash" w:date="2010-02-14T21:34:00Z">
        <w:r w:rsidR="00B6513D">
          <w:t xml:space="preserve">circuits </w:t>
        </w:r>
      </w:ins>
      <w:r w:rsidR="00B84A8B">
        <w:t xml:space="preserve">mirror </w:t>
      </w:r>
      <w:del w:id="1110" w:author="Maher Hawash" w:date="2010-02-14T21:34:00Z">
        <w:r w:rsidR="00B84A8B" w:rsidDel="00B6513D">
          <w:delText xml:space="preserve">of </w:delText>
        </w:r>
      </w:del>
      <w:ins w:id="1111" w:author="Maher Hawash" w:date="2010-02-14T21:34:00Z">
        <w:r w:rsidR="00B6513D">
          <w:t xml:space="preserve">one </w:t>
        </w:r>
      </w:ins>
      <w:r w:rsidR="00B84A8B">
        <w:t>another</w:t>
      </w:r>
      <w:del w:id="1112" w:author="Maher Hawash" w:date="2010-02-14T21:34:00Z">
        <w:r w:rsidR="00B84A8B" w:rsidDel="00B6513D">
          <w:delText xml:space="preserve"> one</w:delText>
        </w:r>
      </w:del>
      <w:ins w:id="1113" w:author="Maher Hawash" w:date="2010-02-14T21:34:00Z">
        <w:r w:rsidR="00B6513D">
          <w:t xml:space="preserve">, </w:t>
        </w:r>
      </w:ins>
      <w:del w:id="1114" w:author="Maher Hawash" w:date="2010-02-14T21:34:00Z">
        <w:r w:rsidR="00B84A8B" w:rsidDel="00B6513D">
          <w:delText>.</w:delText>
        </w:r>
        <w:r w:rsidR="00274332" w:rsidDel="00B6513D">
          <w:delText xml:space="preserve"> T</w:delText>
        </w:r>
      </w:del>
      <w:ins w:id="1115" w:author="Maher Hawash" w:date="2010-02-14T21:34:00Z">
        <w:r w:rsidR="00B6513D">
          <w:t>t</w:t>
        </w:r>
      </w:ins>
      <w:r w:rsidR="00274332">
        <w:t xml:space="preserve">he solution is </w:t>
      </w:r>
      <w:del w:id="1116" w:author="Maher Hawash" w:date="2010-02-14T21:35:00Z">
        <w:r w:rsidR="00274332" w:rsidDel="00B6513D">
          <w:delText xml:space="preserve">then the </w:delText>
        </w:r>
      </w:del>
      <w:ins w:id="1117" w:author="Maher Hawash" w:date="2010-02-14T21:35:00Z">
        <w:r w:rsidR="00B6513D">
          <w:t xml:space="preserve">represented by the </w:t>
        </w:r>
      </w:ins>
      <w:del w:id="1118" w:author="Maher Hawash" w:date="2010-02-14T21:35:00Z">
        <w:r w:rsidR="00274332" w:rsidDel="00B6513D">
          <w:delText xml:space="preserve">reverse of the </w:delText>
        </w:r>
      </w:del>
      <w:r w:rsidR="00274332">
        <w:t xml:space="preserve">second circuit </w:t>
      </w:r>
      <w:del w:id="1119" w:author="Maher Hawash" w:date="2010-02-14T21:35:00Z">
        <w:r w:rsidR="00274332" w:rsidDel="00B6513D">
          <w:delText xml:space="preserve">from </w:delText>
        </w:r>
      </w:del>
      <w:ins w:id="1120" w:author="Maher Hawash" w:date="2010-02-14T21:35:00Z">
        <w:r w:rsidR="00B6513D">
          <w:t>of</w:t>
        </w:r>
        <w:r w:rsidR="00B6513D">
          <w:t xml:space="preserve"> </w:t>
        </w:r>
      </w:ins>
      <w:r w:rsidR="00274332">
        <w:t xml:space="preserve">the </w:t>
      </w:r>
      <w:del w:id="1121" w:author="Maher Hawash" w:date="2010-02-14T21:35:00Z">
        <w:r w:rsidR="00274332" w:rsidDel="00B6513D">
          <w:delText>concatenation</w:delText>
        </w:r>
      </w:del>
      <w:ins w:id="1122" w:author="Maher Hawash" w:date="2010-02-14T21:35:00Z">
        <w:r w:rsidR="00B6513D">
          <w:t>concatenated whole</w:t>
        </w:r>
      </w:ins>
      <w:r w:rsidR="00274332">
        <w:t>.</w:t>
      </w:r>
    </w:p>
    <w:p w:rsidR="00B84A8B" w:rsidRDefault="00B84A8B" w:rsidP="00B84A8B">
      <w:pPr>
        <w:ind w:left="180"/>
        <w:jc w:val="both"/>
      </w:pPr>
    </w:p>
    <w:tbl>
      <w:tblPr>
        <w:tblpPr w:leftFromText="180" w:rightFromText="180" w:vertAnchor="text" w:horzAnchor="margin" w:tblpY="-73"/>
        <w:tblW w:w="4784" w:type="dxa"/>
        <w:tblCellMar>
          <w:left w:w="0" w:type="dxa"/>
          <w:right w:w="0" w:type="dxa"/>
        </w:tblCellMar>
        <w:tblLook w:val="04A0"/>
      </w:tblPr>
      <w:tblGrid>
        <w:gridCol w:w="411"/>
        <w:gridCol w:w="864"/>
        <w:gridCol w:w="1096"/>
        <w:gridCol w:w="836"/>
        <w:gridCol w:w="919"/>
        <w:gridCol w:w="658"/>
      </w:tblGrid>
      <w:tr w:rsidR="00202E9A" w:rsidRPr="00C71B58" w:rsidTr="00202E9A">
        <w:trPr>
          <w:trHeight w:val="271"/>
        </w:trPr>
        <w:tc>
          <w:tcPr>
            <w:tcW w:w="41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02E9A" w:rsidRPr="00C71B58" w:rsidRDefault="00202E9A" w:rsidP="00202E9A">
            <w:pPr>
              <w:rPr>
                <w:sz w:val="14"/>
              </w:rPr>
            </w:pPr>
            <w:r w:rsidRPr="00C71B58">
              <w:rPr>
                <w:b/>
                <w:bCs/>
                <w:sz w:val="14"/>
              </w:rPr>
              <w:t># bits</w:t>
            </w:r>
          </w:p>
        </w:tc>
        <w:tc>
          <w:tcPr>
            <w:tcW w:w="864" w:type="dxa"/>
            <w:tcBorders>
              <w:top w:val="single" w:sz="8" w:space="0" w:color="auto"/>
              <w:left w:val="nil"/>
              <w:bottom w:val="single" w:sz="8" w:space="0" w:color="auto"/>
              <w:right w:val="nil"/>
            </w:tcBorders>
            <w:shd w:val="clear" w:color="auto" w:fill="auto"/>
            <w:vAlign w:val="center"/>
            <w:hideMark/>
          </w:tcPr>
          <w:p w:rsidR="00202E9A" w:rsidRPr="00C71B58" w:rsidRDefault="00202E9A" w:rsidP="00202E9A">
            <w:pPr>
              <w:rPr>
                <w:sz w:val="14"/>
              </w:rPr>
            </w:pPr>
            <w:r w:rsidRPr="00C71B58">
              <w:rPr>
                <w:b/>
                <w:bCs/>
                <w:sz w:val="14"/>
              </w:rPr>
              <w:t>Function</w:t>
            </w:r>
          </w:p>
        </w:tc>
        <w:tc>
          <w:tcPr>
            <w:tcW w:w="109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02E9A" w:rsidRPr="00C71B58" w:rsidRDefault="00202E9A" w:rsidP="00202E9A">
            <w:pPr>
              <w:rPr>
                <w:sz w:val="14"/>
              </w:rPr>
            </w:pPr>
            <w:r w:rsidRPr="00C71B58">
              <w:rPr>
                <w:b/>
                <w:bCs/>
                <w:sz w:val="14"/>
              </w:rPr>
              <w:t>MMDs # of gates</w:t>
            </w:r>
          </w:p>
        </w:tc>
        <w:tc>
          <w:tcPr>
            <w:tcW w:w="836" w:type="dxa"/>
            <w:tcBorders>
              <w:top w:val="single" w:sz="8" w:space="0" w:color="auto"/>
              <w:left w:val="nil"/>
              <w:bottom w:val="single" w:sz="8" w:space="0" w:color="auto"/>
              <w:right w:val="nil"/>
            </w:tcBorders>
            <w:shd w:val="clear" w:color="auto" w:fill="auto"/>
            <w:vAlign w:val="center"/>
            <w:hideMark/>
          </w:tcPr>
          <w:p w:rsidR="00202E9A" w:rsidRPr="00C71B58" w:rsidRDefault="00202E9A" w:rsidP="00202E9A">
            <w:pPr>
              <w:rPr>
                <w:sz w:val="14"/>
              </w:rPr>
            </w:pPr>
            <w:r w:rsidRPr="00C71B58">
              <w:rPr>
                <w:b/>
                <w:bCs/>
                <w:sz w:val="14"/>
              </w:rPr>
              <w:t>MMDs qcost</w:t>
            </w:r>
          </w:p>
        </w:tc>
        <w:tc>
          <w:tcPr>
            <w:tcW w:w="91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02E9A" w:rsidRPr="00C71B58" w:rsidRDefault="00202E9A" w:rsidP="00202E9A">
            <w:pPr>
              <w:rPr>
                <w:sz w:val="14"/>
              </w:rPr>
            </w:pPr>
            <w:r w:rsidRPr="00C71B58">
              <w:rPr>
                <w:b/>
                <w:bCs/>
                <w:sz w:val="14"/>
              </w:rPr>
              <w:t>M</w:t>
            </w:r>
            <w:r>
              <w:rPr>
                <w:b/>
                <w:bCs/>
                <w:sz w:val="14"/>
              </w:rPr>
              <w:t>P</w:t>
            </w:r>
            <w:r w:rsidRPr="00C71B58">
              <w:rPr>
                <w:b/>
                <w:bCs/>
                <w:sz w:val="14"/>
              </w:rPr>
              <w:t xml:space="preserve"> # of Gates</w:t>
            </w:r>
          </w:p>
        </w:tc>
        <w:tc>
          <w:tcPr>
            <w:tcW w:w="658" w:type="dxa"/>
            <w:tcBorders>
              <w:top w:val="single" w:sz="8" w:space="0" w:color="auto"/>
              <w:left w:val="nil"/>
              <w:bottom w:val="single" w:sz="8" w:space="0" w:color="auto"/>
              <w:right w:val="single" w:sz="8" w:space="0" w:color="auto"/>
            </w:tcBorders>
            <w:shd w:val="clear" w:color="auto" w:fill="auto"/>
            <w:vAlign w:val="center"/>
            <w:hideMark/>
          </w:tcPr>
          <w:p w:rsidR="00202E9A" w:rsidRPr="00C71B58" w:rsidRDefault="00202E9A" w:rsidP="00202E9A">
            <w:pPr>
              <w:rPr>
                <w:sz w:val="14"/>
              </w:rPr>
            </w:pPr>
            <w:r w:rsidRPr="00C71B58">
              <w:rPr>
                <w:b/>
                <w:bCs/>
                <w:sz w:val="14"/>
              </w:rPr>
              <w:t>M</w:t>
            </w:r>
            <w:r>
              <w:rPr>
                <w:b/>
                <w:bCs/>
                <w:sz w:val="14"/>
              </w:rPr>
              <w:t>P</w:t>
            </w:r>
            <w:r w:rsidRPr="00C71B58">
              <w:rPr>
                <w:b/>
                <w:bCs/>
                <w:sz w:val="14"/>
              </w:rPr>
              <w:t xml:space="preserve"> Qcost</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4</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ou4_4file</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30</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162</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25</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85</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4</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 xml:space="preserve">ouhwb4file </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24</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154</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18</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58</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5</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ouhwb5file</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64</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914</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49</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421</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6</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ouhwb6file</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162</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4036</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139</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2341</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7</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ouhwb7file</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374</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13893</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327</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10007</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7</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ouham7file</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324</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13145</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302</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10683</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8</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ouhwb8file</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995</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58605</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960</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45273</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9</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ouhwb9file</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2249</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188997</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2140</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144481</w:t>
            </w:r>
          </w:p>
        </w:tc>
      </w:tr>
      <w:tr w:rsidR="00202E9A" w:rsidRPr="00C71B58" w:rsidTr="00202E9A">
        <w:trPr>
          <w:trHeight w:val="256"/>
        </w:trPr>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10</w:t>
            </w:r>
          </w:p>
        </w:tc>
        <w:tc>
          <w:tcPr>
            <w:tcW w:w="0" w:type="auto"/>
            <w:tcBorders>
              <w:top w:val="nil"/>
              <w:left w:val="nil"/>
              <w:bottom w:val="nil"/>
              <w:right w:val="nil"/>
            </w:tcBorders>
            <w:shd w:val="clear" w:color="auto" w:fill="auto"/>
            <w:vAlign w:val="center"/>
            <w:hideMark/>
          </w:tcPr>
          <w:p w:rsidR="00202E9A" w:rsidRPr="00C71B58" w:rsidRDefault="00202E9A" w:rsidP="00202E9A">
            <w:pPr>
              <w:rPr>
                <w:sz w:val="14"/>
              </w:rPr>
            </w:pPr>
            <w:r w:rsidRPr="00C71B58">
              <w:rPr>
                <w:b/>
                <w:bCs/>
                <w:sz w:val="14"/>
              </w:rPr>
              <w:t>ouhwb10file</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4953</w:t>
            </w:r>
          </w:p>
        </w:tc>
        <w:tc>
          <w:tcPr>
            <w:tcW w:w="0" w:type="auto"/>
            <w:tcBorders>
              <w:top w:val="nil"/>
              <w:left w:val="nil"/>
              <w:bottom w:val="nil"/>
              <w:right w:val="nil"/>
            </w:tcBorders>
            <w:shd w:val="clear" w:color="auto" w:fill="auto"/>
            <w:vAlign w:val="center"/>
            <w:hideMark/>
          </w:tcPr>
          <w:p w:rsidR="00202E9A" w:rsidRPr="00C71B58" w:rsidRDefault="00202E9A" w:rsidP="00202E9A">
            <w:pPr>
              <w:jc w:val="right"/>
              <w:rPr>
                <w:sz w:val="14"/>
              </w:rPr>
            </w:pPr>
            <w:r w:rsidRPr="00C71B58">
              <w:rPr>
                <w:b/>
                <w:bCs/>
                <w:sz w:val="14"/>
              </w:rPr>
              <w:t>538588</w:t>
            </w:r>
          </w:p>
        </w:tc>
        <w:tc>
          <w:tcPr>
            <w:tcW w:w="0" w:type="auto"/>
            <w:tcBorders>
              <w:top w:val="nil"/>
              <w:left w:val="single" w:sz="8" w:space="0" w:color="auto"/>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4836</w:t>
            </w:r>
          </w:p>
        </w:tc>
        <w:tc>
          <w:tcPr>
            <w:tcW w:w="0" w:type="auto"/>
            <w:tcBorders>
              <w:top w:val="nil"/>
              <w:left w:val="nil"/>
              <w:bottom w:val="nil"/>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463578</w:t>
            </w:r>
          </w:p>
        </w:tc>
      </w:tr>
      <w:tr w:rsidR="00202E9A" w:rsidRPr="00C71B58" w:rsidTr="00202E9A">
        <w:trPr>
          <w:trHeight w:val="271"/>
        </w:trPr>
        <w:tc>
          <w:tcPr>
            <w:tcW w:w="0" w:type="auto"/>
            <w:tcBorders>
              <w:top w:val="nil"/>
              <w:left w:val="single" w:sz="8" w:space="0" w:color="auto"/>
              <w:bottom w:val="single" w:sz="8" w:space="0" w:color="auto"/>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11</w:t>
            </w:r>
          </w:p>
        </w:tc>
        <w:tc>
          <w:tcPr>
            <w:tcW w:w="0" w:type="auto"/>
            <w:tcBorders>
              <w:top w:val="nil"/>
              <w:left w:val="nil"/>
              <w:bottom w:val="single" w:sz="8" w:space="0" w:color="auto"/>
              <w:right w:val="nil"/>
            </w:tcBorders>
            <w:shd w:val="clear" w:color="auto" w:fill="auto"/>
            <w:vAlign w:val="center"/>
            <w:hideMark/>
          </w:tcPr>
          <w:p w:rsidR="00202E9A" w:rsidRPr="00C71B58" w:rsidRDefault="00202E9A" w:rsidP="00202E9A">
            <w:pPr>
              <w:rPr>
                <w:sz w:val="14"/>
              </w:rPr>
            </w:pPr>
            <w:r w:rsidRPr="00C71B58">
              <w:rPr>
                <w:b/>
                <w:bCs/>
                <w:sz w:val="14"/>
              </w:rPr>
              <w:t>ouhwb11file</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10929</w:t>
            </w:r>
          </w:p>
        </w:tc>
        <w:tc>
          <w:tcPr>
            <w:tcW w:w="0" w:type="auto"/>
            <w:tcBorders>
              <w:top w:val="nil"/>
              <w:left w:val="nil"/>
              <w:bottom w:val="single" w:sz="8" w:space="0" w:color="auto"/>
              <w:right w:val="nil"/>
            </w:tcBorders>
            <w:shd w:val="clear" w:color="auto" w:fill="auto"/>
            <w:vAlign w:val="center"/>
            <w:hideMark/>
          </w:tcPr>
          <w:p w:rsidR="00202E9A" w:rsidRPr="00C71B58" w:rsidRDefault="00202E9A" w:rsidP="00202E9A">
            <w:pPr>
              <w:jc w:val="right"/>
              <w:rPr>
                <w:sz w:val="14"/>
              </w:rPr>
            </w:pPr>
            <w:r w:rsidRPr="00C71B58">
              <w:rPr>
                <w:b/>
                <w:bCs/>
                <w:sz w:val="14"/>
              </w:rPr>
              <w:t>1412439</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10908</w:t>
            </w:r>
          </w:p>
        </w:tc>
        <w:tc>
          <w:tcPr>
            <w:tcW w:w="0" w:type="auto"/>
            <w:tcBorders>
              <w:top w:val="nil"/>
              <w:left w:val="nil"/>
              <w:bottom w:val="single" w:sz="8" w:space="0" w:color="auto"/>
              <w:right w:val="single" w:sz="8" w:space="0" w:color="auto"/>
            </w:tcBorders>
            <w:shd w:val="clear" w:color="auto" w:fill="auto"/>
            <w:vAlign w:val="center"/>
            <w:hideMark/>
          </w:tcPr>
          <w:p w:rsidR="00202E9A" w:rsidRPr="00C71B58" w:rsidRDefault="00202E9A" w:rsidP="00202E9A">
            <w:pPr>
              <w:jc w:val="right"/>
              <w:rPr>
                <w:sz w:val="14"/>
              </w:rPr>
            </w:pPr>
            <w:r w:rsidRPr="00C71B58">
              <w:rPr>
                <w:b/>
                <w:bCs/>
                <w:sz w:val="14"/>
              </w:rPr>
              <w:t>1309776</w:t>
            </w:r>
          </w:p>
        </w:tc>
      </w:tr>
    </w:tbl>
    <w:p w:rsidR="00B84A8B" w:rsidRPr="00251D98" w:rsidRDefault="00B84A8B" w:rsidP="00251D98">
      <w:pPr>
        <w:ind w:right="-180"/>
        <w:jc w:val="both"/>
        <w:rPr>
          <w:i/>
          <w:sz w:val="20"/>
        </w:rPr>
      </w:pPr>
      <w:r w:rsidRPr="00251D98">
        <w:rPr>
          <w:i/>
          <w:sz w:val="20"/>
        </w:rPr>
        <w:t>Table 2.</w:t>
      </w:r>
      <w:r w:rsidR="00202E9A" w:rsidRPr="00251D98">
        <w:rPr>
          <w:i/>
          <w:sz w:val="20"/>
        </w:rPr>
        <w:t xml:space="preserve"> Comparison of numbers of gates and quantum costs of MMD and MP algorithms for </w:t>
      </w:r>
      <w:r w:rsidR="00251D98" w:rsidRPr="00251D98">
        <w:rPr>
          <w:i/>
          <w:sz w:val="20"/>
        </w:rPr>
        <w:t xml:space="preserve">reversible </w:t>
      </w:r>
      <w:r w:rsidR="00202E9A" w:rsidRPr="00251D98">
        <w:rPr>
          <w:i/>
          <w:sz w:val="20"/>
        </w:rPr>
        <w:t>functions with various numbers of qubits. This is “</w:t>
      </w:r>
      <w:r w:rsidR="00274332" w:rsidRPr="00251D98">
        <w:rPr>
          <w:i/>
          <w:sz w:val="20"/>
        </w:rPr>
        <w:t>large circuits</w:t>
      </w:r>
      <w:r w:rsidR="00202E9A" w:rsidRPr="00251D98">
        <w:rPr>
          <w:i/>
          <w:sz w:val="20"/>
        </w:rPr>
        <w:t>” variant</w:t>
      </w:r>
      <w:r w:rsidR="00274332" w:rsidRPr="00251D98">
        <w:rPr>
          <w:i/>
          <w:sz w:val="20"/>
        </w:rPr>
        <w:t xml:space="preserve"> with k=10.</w:t>
      </w:r>
      <w:r w:rsidR="00251D98">
        <w:rPr>
          <w:i/>
          <w:sz w:val="20"/>
        </w:rPr>
        <w:t xml:space="preserve"> No ancilla bits.</w:t>
      </w:r>
    </w:p>
    <w:p w:rsidR="00B84A8B" w:rsidRDefault="00B84A8B" w:rsidP="00B84A8B">
      <w:pPr>
        <w:ind w:left="180"/>
        <w:jc w:val="both"/>
      </w:pPr>
    </w:p>
    <w:p w:rsidR="00B84A8B" w:rsidRDefault="0011324B" w:rsidP="00B84A8B">
      <w:pPr>
        <w:ind w:left="180"/>
        <w:jc w:val="both"/>
      </w:pPr>
      <w:r w:rsidRPr="00202E9A">
        <w:rPr>
          <w:b/>
          <w:i/>
        </w:rPr>
        <w:t>(2)</w:t>
      </w:r>
      <w:r>
        <w:t xml:space="preserve"> </w:t>
      </w:r>
      <w:del w:id="1123" w:author="Maher Hawash" w:date="2010-02-14T21:36:00Z">
        <w:r w:rsidDel="00B6513D">
          <w:delText>The</w:delText>
        </w:r>
        <w:r w:rsidR="00B84A8B" w:rsidDel="00B6513D">
          <w:delText xml:space="preserve"> </w:delText>
        </w:r>
      </w:del>
      <w:ins w:id="1124" w:author="Maher Hawash" w:date="2010-02-14T21:36:00Z">
        <w:r w:rsidR="00B6513D">
          <w:t xml:space="preserve">A </w:t>
        </w:r>
      </w:ins>
      <w:r w:rsidR="00B84A8B">
        <w:t>number k of</w:t>
      </w:r>
      <w:r>
        <w:t xml:space="preserve"> randomly selected</w:t>
      </w:r>
      <w:r w:rsidR="00B84A8B">
        <w:t xml:space="preserve"> </w:t>
      </w:r>
      <w:r>
        <w:t>MMDSN ord</w:t>
      </w:r>
      <w:r w:rsidR="00B84A8B">
        <w:t xml:space="preserve">ers are generated </w:t>
      </w:r>
      <w:del w:id="1125" w:author="Maher Hawash" w:date="2010-02-14T21:37:00Z">
        <w:r w:rsidR="00B84A8B" w:rsidDel="00B6513D">
          <w:delText>for minterms</w:delText>
        </w:r>
      </w:del>
      <w:ins w:id="1126" w:author="Maher Hawash" w:date="2010-02-14T21:37:00Z">
        <w:r w:rsidR="00B6513D">
          <w:t>representing the function under synthesis</w:t>
        </w:r>
      </w:ins>
      <w:r w:rsidR="00B84A8B">
        <w:t>.</w:t>
      </w:r>
      <w:r w:rsidR="00202E9A">
        <w:t xml:space="preserve"> The </w:t>
      </w:r>
      <w:del w:id="1127" w:author="Maher Hawash" w:date="2010-02-14T21:37:00Z">
        <w:r w:rsidR="00202E9A" w:rsidDel="00FF1F69">
          <w:delText xml:space="preserve">best </w:delText>
        </w:r>
      </w:del>
      <w:r w:rsidR="00202E9A">
        <w:t xml:space="preserve">solution </w:t>
      </w:r>
      <w:ins w:id="1128" w:author="Maher Hawash" w:date="2010-02-14T21:37:00Z">
        <w:r w:rsidR="00FF1F69">
          <w:t xml:space="preserve">with </w:t>
        </w:r>
      </w:ins>
      <w:ins w:id="1129" w:author="Maher Hawash" w:date="2010-02-14T21:38:00Z">
        <w:r w:rsidR="00FF1F69">
          <w:t xml:space="preserve">optimal </w:t>
        </w:r>
      </w:ins>
      <w:ins w:id="1130" w:author="Maher Hawash" w:date="2010-02-14T21:37:00Z">
        <w:r w:rsidR="00FF1F69">
          <w:t xml:space="preserve">cost </w:t>
        </w:r>
      </w:ins>
      <w:r w:rsidR="00202E9A">
        <w:t xml:space="preserve">is selected </w:t>
      </w:r>
      <w:del w:id="1131" w:author="Maher Hawash" w:date="2010-02-14T21:38:00Z">
        <w:r w:rsidR="00202E9A" w:rsidDel="00FF1F69">
          <w:delText xml:space="preserve">out of all these solutions. </w:delText>
        </w:r>
      </w:del>
      <w:ins w:id="1132" w:author="Maher Hawash" w:date="2010-02-14T21:38:00Z">
        <w:r w:rsidR="00FF1F69">
          <w:t xml:space="preserve"> with the possibility of </w:t>
        </w:r>
      </w:ins>
      <w:del w:id="1133" w:author="Maher Hawash" w:date="2010-02-14T21:38:00Z">
        <w:r w:rsidR="00202E9A" w:rsidDel="00FF1F69">
          <w:delText xml:space="preserve">Earlier </w:delText>
        </w:r>
      </w:del>
      <w:r w:rsidR="00202E9A">
        <w:t>backtrack</w:t>
      </w:r>
      <w:ins w:id="1134" w:author="Maher Hawash" w:date="2010-02-14T21:38:00Z">
        <w:r w:rsidR="00FF1F69">
          <w:t>ing</w:t>
        </w:r>
      </w:ins>
      <w:r w:rsidR="00202E9A">
        <w:t xml:space="preserve"> </w:t>
      </w:r>
      <w:del w:id="1135" w:author="Maher Hawash" w:date="2010-02-14T21:38:00Z">
        <w:r w:rsidR="00202E9A" w:rsidDel="00FF1F69">
          <w:delText xml:space="preserve">is possible </w:delText>
        </w:r>
      </w:del>
      <w:r w:rsidR="00202E9A">
        <w:t xml:space="preserve">if the temporary cost exceeds the minimum cost </w:t>
      </w:r>
      <w:del w:id="1136" w:author="Maher Hawash" w:date="2010-02-14T21:38:00Z">
        <w:r w:rsidR="00202E9A" w:rsidDel="00FF1F69">
          <w:delText xml:space="preserve">found </w:delText>
        </w:r>
      </w:del>
      <w:ins w:id="1137" w:author="Maher Hawash" w:date="2010-02-14T21:38:00Z">
        <w:r w:rsidR="00FF1F69">
          <w:t>determined</w:t>
        </w:r>
        <w:r w:rsidR="00FF1F69">
          <w:t xml:space="preserve"> </w:t>
        </w:r>
      </w:ins>
      <w:r w:rsidR="00202E9A">
        <w:t>earlier</w:t>
      </w:r>
      <w:ins w:id="1138" w:author="Maher Hawash" w:date="2010-02-14T21:38:00Z">
        <w:r w:rsidR="00FF1F69">
          <w:t xml:space="preserve"> in the process</w:t>
        </w:r>
      </w:ins>
      <w:r w:rsidR="00202E9A">
        <w:t>.</w:t>
      </w:r>
    </w:p>
    <w:p w:rsidR="0011324B" w:rsidRDefault="00B84A8B" w:rsidP="004A7323">
      <w:pPr>
        <w:ind w:left="180"/>
        <w:jc w:val="both"/>
      </w:pPr>
      <w:r w:rsidRPr="00202E9A">
        <w:rPr>
          <w:b/>
          <w:i/>
        </w:rPr>
        <w:t>(3)</w:t>
      </w:r>
      <w:r>
        <w:t xml:space="preserve"> </w:t>
      </w:r>
      <w:r w:rsidR="0011324B">
        <w:t xml:space="preserve">When possible, template matching method from MMD is used </w:t>
      </w:r>
      <w:r w:rsidR="00202E9A">
        <w:t>on the result for post-processing to further improve the quantum cost.</w:t>
      </w:r>
    </w:p>
    <w:p w:rsidR="0011324B" w:rsidRPr="00983BAA" w:rsidRDefault="0011324B" w:rsidP="0011324B">
      <w:pPr>
        <w:numPr>
          <w:ilvl w:val="0"/>
          <w:numId w:val="44"/>
        </w:numPr>
        <w:ind w:left="270" w:hanging="270"/>
        <w:jc w:val="both"/>
        <w:rPr>
          <w:b/>
        </w:rPr>
      </w:pPr>
      <w:r w:rsidRPr="009A0611">
        <w:rPr>
          <w:b/>
        </w:rPr>
        <w:lastRenderedPageBreak/>
        <w:t>Results</w:t>
      </w:r>
      <w:r w:rsidR="00B84A8B">
        <w:rPr>
          <w:b/>
        </w:rPr>
        <w:t xml:space="preserve"> of  </w:t>
      </w:r>
      <w:r>
        <w:rPr>
          <w:b/>
        </w:rPr>
        <w:t>MP for Four Variables.</w:t>
      </w:r>
    </w:p>
    <w:p w:rsidR="00111E0B" w:rsidRDefault="0011324B" w:rsidP="00111E0B">
      <w:pPr>
        <w:jc w:val="both"/>
      </w:pPr>
      <w:r>
        <w:t>F</w:t>
      </w:r>
      <w:r w:rsidR="00F244B7">
        <w:t>or functions of four variables</w:t>
      </w:r>
      <w:r w:rsidR="0002419B">
        <w:t xml:space="preserve">, </w:t>
      </w:r>
      <w:r w:rsidR="003553A8">
        <w:t xml:space="preserve">new </w:t>
      </w:r>
      <w:r w:rsidR="0002419B">
        <w:t>benchmarks NA1 – NA50,</w:t>
      </w:r>
      <w:r w:rsidR="00F244B7">
        <w:t xml:space="preserve"> </w:t>
      </w:r>
      <w:r w:rsidR="00983BAA">
        <w:t>we</w:t>
      </w:r>
      <w:r w:rsidR="00F244B7">
        <w:t xml:space="preserve"> created a</w:t>
      </w:r>
      <w:r w:rsidR="00983BAA">
        <w:t xml:space="preserve"> variant of</w:t>
      </w:r>
      <w:r w:rsidR="00F244B7">
        <w:t xml:space="preserve"> algorithm that generates all MMDS orders and finds the best order, i.e. the  reversible circuit with the minimum cost. </w:t>
      </w:r>
      <w:r w:rsidR="00983BAA">
        <w:t>The</w:t>
      </w:r>
      <w:r w:rsidR="00F244B7">
        <w:t xml:space="preserve"> </w:t>
      </w:r>
      <w:r w:rsidR="0091058F">
        <w:t>results for functions of four</w:t>
      </w:r>
      <w:r w:rsidR="001A23F0">
        <w:t xml:space="preserve"> variables are shown in Table 1</w:t>
      </w:r>
      <w:r w:rsidR="00983BAA">
        <w:t xml:space="preserve"> (we created our own benchmarks since </w:t>
      </w:r>
      <w:r w:rsidR="003553A8">
        <w:t xml:space="preserve">there are very few </w:t>
      </w:r>
      <w:r w:rsidR="00983BAA">
        <w:t>4-variable benchmarks in literature).</w:t>
      </w:r>
      <w:r w:rsidR="0091058F">
        <w:t xml:space="preserve"> This table demonstrates that algorithm </w:t>
      </w:r>
      <w:r w:rsidR="009872BA">
        <w:t xml:space="preserve">MP </w:t>
      </w:r>
      <w:r w:rsidR="0091058F">
        <w:t>is better than MMD in terms of total quantum costs. It is slower, though.</w:t>
      </w:r>
      <w:r w:rsidR="00F244B7">
        <w:t xml:space="preserve"> </w:t>
      </w:r>
      <w:r w:rsidR="00BD3B66">
        <w:t>In few cases that MMD was better than M</w:t>
      </w:r>
      <w:r w:rsidR="00983BAA">
        <w:t>P</w:t>
      </w:r>
      <w:r w:rsidR="00BD3B66">
        <w:t xml:space="preserve"> in Table 1 were because the MMD used template matching local optimization and M</w:t>
      </w:r>
      <w:r w:rsidR="00983BAA">
        <w:t>P</w:t>
      </w:r>
      <w:r w:rsidR="00BD3B66">
        <w:t xml:space="preserve"> was not using any local optimization after the search. However, </w:t>
      </w:r>
      <w:r w:rsidR="00983BAA">
        <w:t>for small functions we</w:t>
      </w:r>
      <w:r w:rsidR="00BD3B66">
        <w:t xml:space="preserve"> can always use the original MMD after </w:t>
      </w:r>
      <w:r w:rsidR="00983BAA">
        <w:t>MP</w:t>
      </w:r>
      <w:r w:rsidR="00BD3B66">
        <w:t xml:space="preserve"> algorithm to use template matc</w:t>
      </w:r>
      <w:r w:rsidR="00983BAA">
        <w:t>hing and achieve better results</w:t>
      </w:r>
      <w:r w:rsidR="00BD3B66">
        <w:t>.  Observe that MMD runs just once and has no search. Thus running M</w:t>
      </w:r>
      <w:r w:rsidR="00983BAA">
        <w:t>P</w:t>
      </w:r>
      <w:r w:rsidR="00BD3B66">
        <w:t xml:space="preserve"> with all or at least many orders and next using MMD-based template matching creates algorithm that is always better than MMD but running slower. It </w:t>
      </w:r>
      <w:r w:rsidR="003C5017">
        <w:t>would be</w:t>
      </w:r>
      <w:r w:rsidR="00BD3B66">
        <w:t xml:space="preserve"> an easy way </w:t>
      </w:r>
      <w:r w:rsidR="003C5017">
        <w:t>“</w:t>
      </w:r>
      <w:r w:rsidR="00BD3B66">
        <w:t>to win</w:t>
      </w:r>
      <w:r w:rsidR="003C5017">
        <w:t>”</w:t>
      </w:r>
      <w:r w:rsidR="00BD3B66">
        <w:t xml:space="preserve"> with MMD. However, additional advantage of </w:t>
      </w:r>
      <w:r w:rsidR="003C5017">
        <w:t>MP</w:t>
      </w:r>
      <w:r w:rsidR="00BD3B66">
        <w:t xml:space="preserve"> approach is that we can have  a trade-off – the longer we run the new combined algorithm the better is potentially our result. This property is missing in both MMD and Agrawal/Jha approach</w:t>
      </w:r>
      <w:r w:rsidR="003C5017">
        <w:t>es</w:t>
      </w:r>
      <w:r w:rsidR="00BD3B66">
        <w:t>.</w:t>
      </w:r>
    </w:p>
    <w:p w:rsidR="003C5017" w:rsidRPr="00983BAA" w:rsidRDefault="003C5017" w:rsidP="003C5017">
      <w:pPr>
        <w:numPr>
          <w:ilvl w:val="0"/>
          <w:numId w:val="44"/>
        </w:numPr>
        <w:ind w:left="270" w:hanging="270"/>
        <w:jc w:val="both"/>
        <w:rPr>
          <w:b/>
        </w:rPr>
      </w:pPr>
      <w:r w:rsidRPr="009A0611">
        <w:rPr>
          <w:b/>
        </w:rPr>
        <w:t>Results</w:t>
      </w:r>
      <w:r w:rsidR="003553A8">
        <w:rPr>
          <w:b/>
        </w:rPr>
        <w:t xml:space="preserve"> of  the MP for more than f</w:t>
      </w:r>
      <w:r>
        <w:rPr>
          <w:b/>
        </w:rPr>
        <w:t>our Variables.</w:t>
      </w:r>
    </w:p>
    <w:p w:rsidR="00C71B58" w:rsidRPr="00367B2E" w:rsidRDefault="003C5017" w:rsidP="003C5017">
      <w:pPr>
        <w:jc w:val="both"/>
      </w:pPr>
      <w:r>
        <w:t>Table 2 shows the results with k=10. The user can set k to any value to get the trade-off between synthesis time and quantum cost improvement.</w:t>
      </w:r>
      <w:r w:rsidR="0011324B">
        <w:t xml:space="preserve"> So far we were not able to compare MP with MMD on larger functions</w:t>
      </w:r>
      <w:r w:rsidR="001A23F0">
        <w:t xml:space="preserve"> as MMD does not accept functions of 30 variables being not able to </w:t>
      </w:r>
      <w:r w:rsidR="00B2279C">
        <w:t>store</w:t>
      </w:r>
      <w:r w:rsidR="001A23F0">
        <w:t xml:space="preserve"> a vector with 2</w:t>
      </w:r>
      <w:r w:rsidR="001A23F0" w:rsidRPr="001A23F0">
        <w:rPr>
          <w:vertAlign w:val="superscript"/>
        </w:rPr>
        <w:t>30</w:t>
      </w:r>
      <w:r w:rsidR="001A23F0">
        <w:t xml:space="preserve"> rows</w:t>
      </w:r>
      <w:r w:rsidR="0011324B">
        <w:t xml:space="preserve">. </w:t>
      </w:r>
      <w:r w:rsidR="00202E9A">
        <w:t>As we see in Table 2, the improvement here is best for functions with less than 7 variables, which means that k should be increased.</w:t>
      </w:r>
      <w:r w:rsidR="00E60BA6" w:rsidRPr="00E60BA6">
        <w:t xml:space="preserve"> </w:t>
      </w:r>
      <w:r w:rsidR="00367B2E">
        <w:t>To understand the limitation of our approach</w:t>
      </w:r>
      <w:r w:rsidR="001A23F0">
        <w:t xml:space="preserve"> for very large functions</w:t>
      </w:r>
      <w:r w:rsidR="00367B2E">
        <w:t xml:space="preserve"> we created </w:t>
      </w:r>
      <w:r w:rsidR="00E60BA6" w:rsidRPr="00DB13E1">
        <w:t xml:space="preserve">10 randomly generated </w:t>
      </w:r>
      <w:r w:rsidR="00367B2E">
        <w:t xml:space="preserve">reversible </w:t>
      </w:r>
      <w:r w:rsidR="00E60BA6" w:rsidRPr="00DB13E1">
        <w:t>functions of 30 variables</w:t>
      </w:r>
      <w:r w:rsidR="001A23F0">
        <w:t xml:space="preserve"> each</w:t>
      </w:r>
      <w:r w:rsidR="003553A8">
        <w:t xml:space="preserve"> [2]</w:t>
      </w:r>
      <w:r w:rsidR="00367B2E">
        <w:t xml:space="preserve">, </w:t>
      </w:r>
      <w:r w:rsidR="00367B2E">
        <w:lastRenderedPageBreak/>
        <w:t xml:space="preserve">which were entered as equations for each bit </w:t>
      </w:r>
      <w:r w:rsidR="001A23F0">
        <w:t xml:space="preserve">separately </w:t>
      </w:r>
      <w:r w:rsidR="00367B2E">
        <w:t xml:space="preserve">(this variant </w:t>
      </w:r>
      <w:r w:rsidR="001A23F0">
        <w:t xml:space="preserve">of MP </w:t>
      </w:r>
      <w:r w:rsidR="00367B2E">
        <w:t xml:space="preserve">is not </w:t>
      </w:r>
      <w:r w:rsidR="003553A8">
        <w:t xml:space="preserve">format </w:t>
      </w:r>
      <w:r w:rsidR="00367B2E">
        <w:t>compatible with</w:t>
      </w:r>
      <w:r w:rsidR="001A23F0">
        <w:t xml:space="preserve"> MMD and</w:t>
      </w:r>
      <w:r w:rsidR="00367B2E">
        <w:t xml:space="preserve"> </w:t>
      </w:r>
      <w:r w:rsidR="001A23F0">
        <w:t>other</w:t>
      </w:r>
      <w:r w:rsidR="00367B2E">
        <w:t xml:space="preserve"> </w:t>
      </w:r>
      <w:r w:rsidR="003553A8">
        <w:t>programs</w:t>
      </w:r>
      <w:r w:rsidR="00367B2E">
        <w:t>)</w:t>
      </w:r>
      <w:r w:rsidR="003553A8">
        <w:t>.</w:t>
      </w:r>
      <w:r w:rsidR="00367B2E">
        <w:t xml:space="preserve"> Such </w:t>
      </w:r>
      <w:r w:rsidR="00251D98">
        <w:t>large</w:t>
      </w:r>
      <w:r w:rsidR="00367B2E">
        <w:t xml:space="preserve"> benchmarks do not exist in literature. For instance, function Chal30, shuffled 1073741824 times (2</w:t>
      </w:r>
      <w:r w:rsidR="00367B2E" w:rsidRPr="00367B2E">
        <w:rPr>
          <w:vertAlign w:val="superscript"/>
        </w:rPr>
        <w:t>30</w:t>
      </w:r>
      <w:r w:rsidR="00367B2E">
        <w:t xml:space="preserve"> times), number of gates generated 430296 (calculated by our program not RCV, circuit was so large that quantum cost software did not work). We run 20 orderings, it took 1 hour and 9 minutes to run. Results for other benchmarks from this </w:t>
      </w:r>
      <w:r w:rsidR="00B2279C">
        <w:t>set</w:t>
      </w:r>
      <w:r w:rsidR="00367B2E">
        <w:t xml:space="preserve"> are similar.  A web page with these </w:t>
      </w:r>
      <w:r w:rsidR="00B2279C">
        <w:t xml:space="preserve">new </w:t>
      </w:r>
      <w:r w:rsidR="00367B2E">
        <w:t>big benchmarks will be created.</w:t>
      </w:r>
    </w:p>
    <w:p w:rsidR="00C71B58" w:rsidRPr="003C5017" w:rsidRDefault="0067708E" w:rsidP="003C5017">
      <w:pPr>
        <w:numPr>
          <w:ilvl w:val="0"/>
          <w:numId w:val="44"/>
        </w:numPr>
        <w:ind w:left="360"/>
        <w:jc w:val="both"/>
        <w:rPr>
          <w:b/>
        </w:rPr>
      </w:pPr>
      <w:r w:rsidRPr="0067708E">
        <w:rPr>
          <w:b/>
        </w:rPr>
        <w:t>Conclusions.</w:t>
      </w:r>
    </w:p>
    <w:p w:rsidR="00C71B58" w:rsidRPr="009013BE" w:rsidRDefault="00C71B58" w:rsidP="00C71B58">
      <w:pPr>
        <w:jc w:val="both"/>
      </w:pPr>
      <w:r w:rsidRPr="009013BE">
        <w:t xml:space="preserve">We presented a new algorithm </w:t>
      </w:r>
      <w:r w:rsidR="00A77FEA">
        <w:t xml:space="preserve">MP </w:t>
      </w:r>
      <w:r w:rsidRPr="009013BE">
        <w:t xml:space="preserve">to synthesize reversible circuits in the spirit of MMD. </w:t>
      </w:r>
      <w:r w:rsidR="00111E0B">
        <w:t xml:space="preserve"> As the algorithm is a generalization of MMD, it can never create solutions worse than those by MMD. But it can create results of smaller cost and can find solutions to problems that are too large for MMD to handle. </w:t>
      </w:r>
      <w:r w:rsidR="008E1E5E">
        <w:t>O</w:t>
      </w:r>
      <w:r w:rsidRPr="009013BE">
        <w:t xml:space="preserve">ur algorithm does not </w:t>
      </w:r>
      <w:r w:rsidR="00ED12A1" w:rsidRPr="009013BE">
        <w:t xml:space="preserve">require to store the large truth table or other exponential representation as it calculates the values in the run from the </w:t>
      </w:r>
      <w:r w:rsidR="00B2279C">
        <w:t>logic equations</w:t>
      </w:r>
      <w:r w:rsidR="00ED12A1" w:rsidRPr="009013BE">
        <w:t xml:space="preserve">. </w:t>
      </w:r>
      <w:r w:rsidR="001A23F0">
        <w:t xml:space="preserve">Although MP still needs an exponential number of simulations, it does not need to store exponential data. </w:t>
      </w:r>
      <w:r w:rsidR="00ED12A1" w:rsidRPr="009013BE">
        <w:t>Also we use many orders of minterm creation which leads to more efficient circuits. However, we pay the price of a slower synthesis</w:t>
      </w:r>
      <w:r w:rsidR="008E1E5E">
        <w:t xml:space="preserve"> process</w:t>
      </w:r>
      <w:r w:rsidR="00ED12A1" w:rsidRPr="009013BE">
        <w:t>. The results have been also extended to synthesis of incompletely specif</w:t>
      </w:r>
      <w:r w:rsidR="00B84A8B">
        <w:t>ied functions</w:t>
      </w:r>
      <w:r w:rsidR="001A23F0">
        <w:t xml:space="preserve"> and ancilla bits</w:t>
      </w:r>
      <w:r w:rsidR="008E1E5E">
        <w:t xml:space="preserve"> [2] and state machines [12,13]</w:t>
      </w:r>
      <w:r w:rsidR="00ED12A1" w:rsidRPr="009013BE">
        <w:t>.</w:t>
      </w:r>
      <w:r w:rsidR="008E1E5E">
        <w:t xml:space="preserve"> As the reversible logic is still a research rather than industrial topic, speed of obtaining the solution seems to be less important than exploring larger circuits and being able to evaluate their quality. The trade-off that exists in MP between the</w:t>
      </w:r>
      <w:r w:rsidR="00B84A8B">
        <w:t xml:space="preserve"> time and cost of solution help</w:t>
      </w:r>
      <w:r w:rsidR="001A23F0">
        <w:t>s</w:t>
      </w:r>
      <w:r w:rsidR="008E1E5E">
        <w:t xml:space="preserve"> in this research.</w:t>
      </w:r>
      <w:r w:rsidR="00B765DA">
        <w:t xml:space="preserve"> </w:t>
      </w:r>
    </w:p>
    <w:p w:rsidR="00ED12A1" w:rsidRPr="009013BE" w:rsidRDefault="00ED12A1" w:rsidP="00C71B58">
      <w:pPr>
        <w:jc w:val="both"/>
      </w:pPr>
    </w:p>
    <w:p w:rsidR="00ED12A1" w:rsidRPr="00F851F2" w:rsidRDefault="00ED12A1" w:rsidP="00C71B58">
      <w:pPr>
        <w:jc w:val="both"/>
        <w:rPr>
          <w:b/>
          <w:sz w:val="16"/>
          <w:szCs w:val="16"/>
        </w:rPr>
      </w:pPr>
      <w:r w:rsidRPr="00F851F2">
        <w:rPr>
          <w:b/>
          <w:sz w:val="16"/>
          <w:szCs w:val="16"/>
        </w:rPr>
        <w:t>References</w:t>
      </w:r>
    </w:p>
    <w:p w:rsidR="00E8780F" w:rsidRPr="001A23F0" w:rsidRDefault="00E8780F" w:rsidP="000963FB">
      <w:pPr>
        <w:pStyle w:val="BodyText3"/>
        <w:numPr>
          <w:ilvl w:val="0"/>
          <w:numId w:val="31"/>
        </w:numPr>
        <w:spacing w:after="0"/>
        <w:ind w:left="187" w:hanging="187"/>
        <w:jc w:val="both"/>
        <w:rPr>
          <w:szCs w:val="18"/>
        </w:rPr>
      </w:pPr>
      <w:r w:rsidRPr="001A23F0">
        <w:rPr>
          <w:szCs w:val="18"/>
        </w:rPr>
        <w:t>A. Agrawal, and N.</w:t>
      </w:r>
      <w:r w:rsidR="000963FB" w:rsidRPr="001A23F0">
        <w:rPr>
          <w:szCs w:val="18"/>
        </w:rPr>
        <w:t xml:space="preserve">K. Jha, </w:t>
      </w:r>
      <w:r w:rsidR="009013BE" w:rsidRPr="001A23F0">
        <w:rPr>
          <w:szCs w:val="18"/>
        </w:rPr>
        <w:t>Synthesis of reversible logic</w:t>
      </w:r>
      <w:r w:rsidR="000963FB" w:rsidRPr="001A23F0">
        <w:rPr>
          <w:szCs w:val="18"/>
        </w:rPr>
        <w:t xml:space="preserve">, </w:t>
      </w:r>
      <w:r w:rsidR="000963FB" w:rsidRPr="001A23F0">
        <w:rPr>
          <w:i/>
          <w:szCs w:val="18"/>
        </w:rPr>
        <w:t>Proc.</w:t>
      </w:r>
      <w:r w:rsidR="009013BE" w:rsidRPr="001A23F0">
        <w:rPr>
          <w:szCs w:val="18"/>
        </w:rPr>
        <w:t xml:space="preserve"> </w:t>
      </w:r>
      <w:r w:rsidR="009013BE" w:rsidRPr="001A23F0">
        <w:rPr>
          <w:i/>
          <w:szCs w:val="18"/>
        </w:rPr>
        <w:t>D</w:t>
      </w:r>
      <w:r w:rsidR="000963FB" w:rsidRPr="001A23F0">
        <w:rPr>
          <w:i/>
          <w:szCs w:val="18"/>
        </w:rPr>
        <w:t>ATE,</w:t>
      </w:r>
      <w:r w:rsidR="000963FB" w:rsidRPr="001A23F0">
        <w:rPr>
          <w:szCs w:val="18"/>
        </w:rPr>
        <w:t xml:space="preserve"> Paris, France, Febr.</w:t>
      </w:r>
      <w:r w:rsidR="009013BE" w:rsidRPr="001A23F0">
        <w:rPr>
          <w:szCs w:val="18"/>
        </w:rPr>
        <w:t xml:space="preserve"> 2004, </w:t>
      </w:r>
      <w:r w:rsidR="000963FB" w:rsidRPr="001A23F0">
        <w:rPr>
          <w:szCs w:val="18"/>
        </w:rPr>
        <w:t xml:space="preserve">pp. </w:t>
      </w:r>
      <w:r w:rsidR="009013BE" w:rsidRPr="001A23F0">
        <w:rPr>
          <w:szCs w:val="18"/>
        </w:rPr>
        <w:t>1530-1591</w:t>
      </w:r>
    </w:p>
    <w:p w:rsidR="00E8780F" w:rsidRPr="001A23F0" w:rsidRDefault="00B765DA" w:rsidP="00B765DA">
      <w:pPr>
        <w:pStyle w:val="BodyText3"/>
        <w:numPr>
          <w:ilvl w:val="0"/>
          <w:numId w:val="31"/>
        </w:numPr>
        <w:spacing w:after="0"/>
        <w:ind w:left="187" w:hanging="187"/>
        <w:jc w:val="both"/>
        <w:rPr>
          <w:szCs w:val="18"/>
        </w:rPr>
      </w:pPr>
      <w:r w:rsidRPr="001A23F0">
        <w:rPr>
          <w:szCs w:val="18"/>
        </w:rPr>
        <w:t xml:space="preserve">N.Alhagi, A Synthesis Method to Synthesize Reversible Functions using Arbitrary Gates and Relational Specification, </w:t>
      </w:r>
      <w:r w:rsidR="00212E5D" w:rsidRPr="001A23F0">
        <w:rPr>
          <w:i/>
          <w:szCs w:val="18"/>
        </w:rPr>
        <w:t>Ph.D. Thesis</w:t>
      </w:r>
      <w:r w:rsidR="00212E5D" w:rsidRPr="001A23F0">
        <w:rPr>
          <w:szCs w:val="18"/>
        </w:rPr>
        <w:t xml:space="preserve">, </w:t>
      </w:r>
      <w:r w:rsidRPr="001A23F0">
        <w:rPr>
          <w:szCs w:val="18"/>
        </w:rPr>
        <w:t xml:space="preserve">PSU, </w:t>
      </w:r>
      <w:r w:rsidR="00212E5D" w:rsidRPr="001A23F0">
        <w:rPr>
          <w:szCs w:val="18"/>
        </w:rPr>
        <w:t>20</w:t>
      </w:r>
      <w:r w:rsidR="00367B2E" w:rsidRPr="001A23F0">
        <w:rPr>
          <w:szCs w:val="18"/>
        </w:rPr>
        <w:t>10</w:t>
      </w:r>
      <w:r w:rsidR="00212E5D" w:rsidRPr="001A23F0">
        <w:rPr>
          <w:szCs w:val="18"/>
        </w:rPr>
        <w:t xml:space="preserve">. </w:t>
      </w:r>
    </w:p>
    <w:p w:rsidR="008A3DD6" w:rsidRPr="001A23F0" w:rsidRDefault="008A3DD6" w:rsidP="000963FB">
      <w:pPr>
        <w:pStyle w:val="BodyText3"/>
        <w:numPr>
          <w:ilvl w:val="0"/>
          <w:numId w:val="31"/>
        </w:numPr>
        <w:spacing w:after="0"/>
        <w:ind w:left="187" w:hanging="187"/>
        <w:jc w:val="both"/>
        <w:rPr>
          <w:szCs w:val="18"/>
        </w:rPr>
      </w:pPr>
      <w:r w:rsidRPr="001A23F0">
        <w:rPr>
          <w:szCs w:val="18"/>
        </w:rPr>
        <w:t>J. Donald and N.K. Jha, Reversible Logic Synthesis with Fredkin and Peres Gates, ACM Journal on Emerging Technologies in Computing Systems, Vol. 4, No. 1, Article 2, March 2008.</w:t>
      </w:r>
    </w:p>
    <w:p w:rsidR="00251D98" w:rsidRPr="001A23F0" w:rsidRDefault="00251D98" w:rsidP="000963FB">
      <w:pPr>
        <w:pStyle w:val="BodyText3"/>
        <w:numPr>
          <w:ilvl w:val="0"/>
          <w:numId w:val="31"/>
        </w:numPr>
        <w:spacing w:after="0"/>
        <w:ind w:left="187" w:hanging="187"/>
        <w:jc w:val="both"/>
        <w:rPr>
          <w:szCs w:val="18"/>
        </w:rPr>
      </w:pPr>
      <w:r w:rsidRPr="001A23F0">
        <w:rPr>
          <w:szCs w:val="18"/>
        </w:rPr>
        <w:lastRenderedPageBreak/>
        <w:t xml:space="preserve">G. W. Dueck and D. Maslov, "Reversible Function Synthesis with Minimum Garbage Outputs," </w:t>
      </w:r>
      <w:r w:rsidRPr="001A23F0">
        <w:rPr>
          <w:rStyle w:val="Emphasis"/>
          <w:szCs w:val="18"/>
        </w:rPr>
        <w:t>6th International Symposium on Representations and Methodology of Future Computing Technologies (RM),</w:t>
      </w:r>
      <w:r w:rsidRPr="001A23F0">
        <w:rPr>
          <w:szCs w:val="18"/>
        </w:rPr>
        <w:t xml:space="preserve"> Trier, Germany, March 2003, pp. 154-161. </w:t>
      </w:r>
    </w:p>
    <w:p w:rsidR="000963FB" w:rsidRPr="001A23F0" w:rsidRDefault="00E8780F" w:rsidP="000963FB">
      <w:pPr>
        <w:pStyle w:val="BodyText3"/>
        <w:numPr>
          <w:ilvl w:val="0"/>
          <w:numId w:val="31"/>
        </w:numPr>
        <w:spacing w:after="0"/>
        <w:ind w:left="187" w:hanging="187"/>
        <w:jc w:val="both"/>
        <w:rPr>
          <w:szCs w:val="18"/>
        </w:rPr>
      </w:pPr>
      <w:r w:rsidRPr="001A23F0">
        <w:rPr>
          <w:szCs w:val="18"/>
        </w:rPr>
        <w:t>D. Große, X. Chen, and R. Drechsler</w:t>
      </w:r>
      <w:r w:rsidR="000963FB" w:rsidRPr="001A23F0">
        <w:rPr>
          <w:szCs w:val="18"/>
        </w:rPr>
        <w:t>, Exact T</w:t>
      </w:r>
      <w:r w:rsidRPr="001A23F0">
        <w:rPr>
          <w:szCs w:val="18"/>
        </w:rPr>
        <w:t>offoli network synthesis of reversible logic using boolean satisfiability</w:t>
      </w:r>
      <w:r w:rsidR="000963FB" w:rsidRPr="001A23F0">
        <w:rPr>
          <w:szCs w:val="18"/>
        </w:rPr>
        <w:t xml:space="preserve">, </w:t>
      </w:r>
      <w:r w:rsidR="000963FB" w:rsidRPr="001A23F0">
        <w:rPr>
          <w:i/>
          <w:szCs w:val="18"/>
        </w:rPr>
        <w:t>Proc.</w:t>
      </w:r>
      <w:r w:rsidRPr="001A23F0">
        <w:rPr>
          <w:i/>
          <w:szCs w:val="18"/>
        </w:rPr>
        <w:t xml:space="preserve"> IEEE Dallas/CAS Workshop, </w:t>
      </w:r>
      <w:r w:rsidRPr="001A23F0">
        <w:rPr>
          <w:szCs w:val="18"/>
        </w:rPr>
        <w:t>p</w:t>
      </w:r>
      <w:r w:rsidR="000963FB" w:rsidRPr="001A23F0">
        <w:rPr>
          <w:szCs w:val="18"/>
        </w:rPr>
        <w:t>p.</w:t>
      </w:r>
      <w:r w:rsidRPr="001A23F0">
        <w:rPr>
          <w:szCs w:val="18"/>
        </w:rPr>
        <w:t xml:space="preserve"> 51–54, 2006.</w:t>
      </w:r>
      <w:r w:rsidR="006C2372" w:rsidRPr="001A23F0">
        <w:rPr>
          <w:rFonts w:eastAsia="Times-Roman"/>
          <w:color w:val="131413"/>
          <w:szCs w:val="18"/>
        </w:rPr>
        <w:t xml:space="preserve"> </w:t>
      </w:r>
    </w:p>
    <w:p w:rsidR="00E8780F" w:rsidRPr="009872BA" w:rsidRDefault="000963FB" w:rsidP="000963FB">
      <w:pPr>
        <w:pStyle w:val="BodyText3"/>
        <w:numPr>
          <w:ilvl w:val="0"/>
          <w:numId w:val="31"/>
        </w:numPr>
        <w:spacing w:after="0"/>
        <w:ind w:left="187" w:hanging="187"/>
        <w:jc w:val="both"/>
      </w:pPr>
      <w:r w:rsidRPr="001A23F0">
        <w:rPr>
          <w:szCs w:val="18"/>
        </w:rPr>
        <w:t>D. Große, R. Wille, G.W. Dueck, and R. Drechsler</w:t>
      </w:r>
      <w:r w:rsidRPr="000963FB">
        <w:t xml:space="preserve">. Exact multiple control toffoli network synthesis with SAT techniques. </w:t>
      </w:r>
      <w:r w:rsidRPr="00F851F2">
        <w:rPr>
          <w:i/>
        </w:rPr>
        <w:t xml:space="preserve">IEEE Trans. </w:t>
      </w:r>
      <w:r w:rsidRPr="009872BA">
        <w:rPr>
          <w:i/>
        </w:rPr>
        <w:t>on CAD</w:t>
      </w:r>
      <w:r w:rsidRPr="009872BA">
        <w:t>, 28(5):703–715, 2009.</w:t>
      </w:r>
    </w:p>
    <w:p w:rsidR="00F851F2" w:rsidRPr="009872BA" w:rsidRDefault="00E8780F" w:rsidP="00F851F2">
      <w:pPr>
        <w:pStyle w:val="BodyText3"/>
        <w:numPr>
          <w:ilvl w:val="0"/>
          <w:numId w:val="31"/>
        </w:numPr>
        <w:spacing w:after="0"/>
        <w:ind w:left="180" w:hanging="180"/>
        <w:jc w:val="both"/>
      </w:pPr>
      <w:r w:rsidRPr="009872BA">
        <w:t xml:space="preserve">P. Gupta, A. Agrawal, and N. Jha. An algorithm for synthesis of reversible logic circuits. </w:t>
      </w:r>
      <w:r w:rsidR="00F851F2" w:rsidRPr="009872BA">
        <w:rPr>
          <w:i/>
        </w:rPr>
        <w:t>IEEE Trans. on CAD</w:t>
      </w:r>
      <w:r w:rsidRPr="009872BA">
        <w:rPr>
          <w:i/>
        </w:rPr>
        <w:t>,</w:t>
      </w:r>
      <w:r w:rsidRPr="009872BA">
        <w:t xml:space="preserve"> 25(11):</w:t>
      </w:r>
      <w:r w:rsidR="00F851F2" w:rsidRPr="009872BA">
        <w:t xml:space="preserve">pp. </w:t>
      </w:r>
      <w:r w:rsidRPr="009872BA">
        <w:t>2317–2330, 2006.</w:t>
      </w:r>
    </w:p>
    <w:p w:rsidR="00F851F2" w:rsidRPr="009872BA" w:rsidRDefault="00E8780F" w:rsidP="00F851F2">
      <w:pPr>
        <w:pStyle w:val="BodyText3"/>
        <w:numPr>
          <w:ilvl w:val="0"/>
          <w:numId w:val="31"/>
        </w:numPr>
        <w:spacing w:after="0"/>
        <w:ind w:left="180" w:hanging="180"/>
        <w:jc w:val="both"/>
      </w:pPr>
      <w:r w:rsidRPr="009872BA">
        <w:t xml:space="preserve">J. Hu G-S Ma, G. Feng, Efficient Algorithm for Positive-polarity Reed-muller Expansions of reversible circuits, </w:t>
      </w:r>
      <w:r w:rsidR="00F851F2" w:rsidRPr="009872BA">
        <w:rPr>
          <w:i/>
        </w:rPr>
        <w:t>Proc. 18th Intern. Conf.</w:t>
      </w:r>
      <w:r w:rsidRPr="009872BA">
        <w:rPr>
          <w:i/>
        </w:rPr>
        <w:t xml:space="preserve"> on Microelectronics (ICM)</w:t>
      </w:r>
      <w:r w:rsidRPr="009872BA">
        <w:t xml:space="preserve"> 2006, pp. 63-66</w:t>
      </w:r>
      <w:r w:rsidR="00F851F2" w:rsidRPr="009872BA">
        <w:t>.</w:t>
      </w:r>
    </w:p>
    <w:p w:rsidR="00E8780F" w:rsidRPr="009872BA" w:rsidRDefault="00A405FF" w:rsidP="00F851F2">
      <w:pPr>
        <w:pStyle w:val="BodyText3"/>
        <w:numPr>
          <w:ilvl w:val="0"/>
          <w:numId w:val="31"/>
        </w:numPr>
        <w:spacing w:after="0"/>
        <w:ind w:left="180" w:hanging="180"/>
        <w:jc w:val="both"/>
      </w:pPr>
      <w:r>
        <w:t xml:space="preserve">J. Donald and N. K. Jha, ``Reversible logic synthesis with Fredkin and Peres gates," </w:t>
      </w:r>
      <w:r>
        <w:rPr>
          <w:rStyle w:val="Emphasis"/>
        </w:rPr>
        <w:t>ACM Journal of Emerging Technologies in Computing Systems</w:t>
      </w:r>
      <w:r>
        <w:t>,</w:t>
      </w:r>
      <w:r w:rsidR="00AE0D29">
        <w:t xml:space="preserve"> Vol.4, issue 1,</w:t>
      </w:r>
      <w:r>
        <w:t xml:space="preserve"> Mar. 2008</w:t>
      </w:r>
      <w:r w:rsidR="00AE0D29">
        <w:rPr>
          <w:rStyle w:val="Authors"/>
          <w:sz w:val="20"/>
          <w:szCs w:val="20"/>
        </w:rPr>
        <w:t>.</w:t>
      </w:r>
    </w:p>
    <w:p w:rsidR="00E8780F" w:rsidRPr="009872BA" w:rsidRDefault="00F851F2" w:rsidP="000963FB">
      <w:pPr>
        <w:pStyle w:val="BodyText3"/>
        <w:numPr>
          <w:ilvl w:val="0"/>
          <w:numId w:val="31"/>
        </w:numPr>
        <w:spacing w:after="0"/>
        <w:jc w:val="both"/>
      </w:pPr>
      <w:r w:rsidRPr="009872BA">
        <w:t xml:space="preserve">P.  Kerntopf, </w:t>
      </w:r>
      <w:r w:rsidR="009013BE" w:rsidRPr="009872BA">
        <w:t>A  new  heuristic  algorithm  for  reve</w:t>
      </w:r>
      <w:r w:rsidRPr="009872BA">
        <w:t xml:space="preserve">rsible  logic  synthesis, </w:t>
      </w:r>
      <w:r w:rsidR="009013BE" w:rsidRPr="009872BA">
        <w:rPr>
          <w:i/>
        </w:rPr>
        <w:t>Proc.  DAC,</w:t>
      </w:r>
      <w:r w:rsidR="009013BE" w:rsidRPr="009872BA">
        <w:t xml:space="preserve">  pp.  834-837, June 2004. </w:t>
      </w:r>
    </w:p>
    <w:p w:rsidR="00E8780F" w:rsidRPr="000963FB" w:rsidRDefault="009013BE" w:rsidP="000963FB">
      <w:pPr>
        <w:pStyle w:val="BodyText3"/>
        <w:numPr>
          <w:ilvl w:val="0"/>
          <w:numId w:val="31"/>
        </w:numPr>
        <w:spacing w:after="0"/>
        <w:jc w:val="both"/>
      </w:pPr>
      <w:r w:rsidRPr="009872BA">
        <w:t xml:space="preserve">A. Khlopotine, </w:t>
      </w:r>
      <w:r w:rsidR="003866BC" w:rsidRPr="009872BA">
        <w:t xml:space="preserve">M. Perkowski, and P. Kerntopf, </w:t>
      </w:r>
      <w:r w:rsidRPr="009872BA">
        <w:t>Reversible logic synthesis by g</w:t>
      </w:r>
      <w:r w:rsidR="00F851F2" w:rsidRPr="009872BA">
        <w:t>ate compo</w:t>
      </w:r>
      <w:r w:rsidR="003866BC" w:rsidRPr="009872BA">
        <w:t>sition</w:t>
      </w:r>
      <w:r w:rsidR="003866BC">
        <w:t>,</w:t>
      </w:r>
      <w:r w:rsidR="00F851F2">
        <w:t xml:space="preserve"> </w:t>
      </w:r>
      <w:r w:rsidR="00F851F2" w:rsidRPr="00F851F2">
        <w:rPr>
          <w:i/>
        </w:rPr>
        <w:t>Proc.</w:t>
      </w:r>
      <w:r w:rsidRPr="00F851F2">
        <w:rPr>
          <w:i/>
        </w:rPr>
        <w:t xml:space="preserve"> IWLS</w:t>
      </w:r>
      <w:r w:rsidR="00B2279C">
        <w:t xml:space="preserve"> 2002, </w:t>
      </w:r>
      <w:r w:rsidRPr="000963FB">
        <w:t>pp. 261 – 266.</w:t>
      </w:r>
    </w:p>
    <w:p w:rsidR="00E8780F" w:rsidRPr="000963FB" w:rsidRDefault="009013BE" w:rsidP="000963FB">
      <w:pPr>
        <w:pStyle w:val="BodyText3"/>
        <w:numPr>
          <w:ilvl w:val="0"/>
          <w:numId w:val="31"/>
        </w:numPr>
        <w:spacing w:after="0"/>
        <w:jc w:val="both"/>
      </w:pPr>
      <w:r w:rsidRPr="000963FB">
        <w:t>M. Kumar, B. Year, N. Metzge</w:t>
      </w:r>
      <w:r w:rsidR="003866BC">
        <w:t xml:space="preserve">r, Y. Wang, and M. Perkowski,  </w:t>
      </w:r>
      <w:r w:rsidRPr="000963FB">
        <w:t>Realization of Incompletely Specified Functions in</w:t>
      </w:r>
      <w:r w:rsidR="003866BC">
        <w:t xml:space="preserve"> Minimized Reversible Circuits,</w:t>
      </w:r>
      <w:r w:rsidRPr="000963FB">
        <w:t xml:space="preserve"> </w:t>
      </w:r>
      <w:r w:rsidRPr="00F851F2">
        <w:rPr>
          <w:i/>
        </w:rPr>
        <w:t>Proc. RM</w:t>
      </w:r>
      <w:r w:rsidRPr="000963FB">
        <w:t xml:space="preserve"> 2007. </w:t>
      </w:r>
    </w:p>
    <w:p w:rsidR="00E8780F" w:rsidRPr="000963FB" w:rsidRDefault="00F851F2" w:rsidP="000963FB">
      <w:pPr>
        <w:pStyle w:val="BodyText3"/>
        <w:numPr>
          <w:ilvl w:val="0"/>
          <w:numId w:val="31"/>
        </w:numPr>
        <w:spacing w:after="0"/>
        <w:jc w:val="both"/>
      </w:pPr>
      <w:r w:rsidRPr="000963FB">
        <w:t>M. Kumar</w:t>
      </w:r>
      <w:r w:rsidRPr="001A23F0">
        <w:t xml:space="preserve">, </w:t>
      </w:r>
      <w:r w:rsidR="001A23F0" w:rsidRPr="001A23F0">
        <w:rPr>
          <w:szCs w:val="24"/>
        </w:rPr>
        <w:t>Realization of Incompletely Specified Reversible Functions</w:t>
      </w:r>
      <w:r w:rsidR="001A23F0" w:rsidRPr="00F851F2">
        <w:rPr>
          <w:i/>
        </w:rPr>
        <w:t xml:space="preserve"> </w:t>
      </w:r>
      <w:r w:rsidRPr="00F851F2">
        <w:rPr>
          <w:i/>
        </w:rPr>
        <w:t>MS</w:t>
      </w:r>
      <w:r>
        <w:t xml:space="preserve">. </w:t>
      </w:r>
      <w:r w:rsidRPr="00F851F2">
        <w:rPr>
          <w:i/>
        </w:rPr>
        <w:t>Thesis.</w:t>
      </w:r>
      <w:r w:rsidR="001A23F0">
        <w:rPr>
          <w:i/>
        </w:rPr>
        <w:t xml:space="preserve"> PSU. 2008.</w:t>
      </w:r>
    </w:p>
    <w:p w:rsidR="00E8780F" w:rsidRPr="000963FB" w:rsidRDefault="009013BE" w:rsidP="000963FB">
      <w:pPr>
        <w:pStyle w:val="BodyText3"/>
        <w:numPr>
          <w:ilvl w:val="0"/>
          <w:numId w:val="31"/>
        </w:numPr>
        <w:spacing w:after="0"/>
        <w:jc w:val="both"/>
      </w:pPr>
      <w:r w:rsidRPr="000963FB">
        <w:t>D. Maslov a</w:t>
      </w:r>
      <w:r w:rsidR="003866BC">
        <w:t xml:space="preserve">nd G. Dueck, </w:t>
      </w:r>
      <w:r w:rsidRPr="000963FB">
        <w:t>Improved quantu</w:t>
      </w:r>
      <w:r w:rsidR="003866BC">
        <w:t>m cost for k-bit Toffoli gates,</w:t>
      </w:r>
      <w:r w:rsidRPr="000963FB">
        <w:t xml:space="preserve"> </w:t>
      </w:r>
      <w:r w:rsidRPr="00F851F2">
        <w:rPr>
          <w:i/>
        </w:rPr>
        <w:t>IEE Electron. Lett</w:t>
      </w:r>
      <w:r w:rsidRPr="000963FB">
        <w:t>., vol. 39, no. 25, pp. 1790–1791, Dec. 2003.</w:t>
      </w:r>
    </w:p>
    <w:p w:rsidR="001B251B" w:rsidRPr="000963FB" w:rsidRDefault="003866BC" w:rsidP="000963FB">
      <w:pPr>
        <w:pStyle w:val="BodyText3"/>
        <w:numPr>
          <w:ilvl w:val="0"/>
          <w:numId w:val="31"/>
        </w:numPr>
        <w:spacing w:after="0"/>
        <w:jc w:val="both"/>
      </w:pPr>
      <w:r>
        <w:t xml:space="preserve">D. Maslov and G. W. Dueck, </w:t>
      </w:r>
      <w:r w:rsidR="009013BE" w:rsidRPr="000963FB">
        <w:t>Garbage in reversible desig</w:t>
      </w:r>
      <w:r>
        <w:t>n of multiple output functions,</w:t>
      </w:r>
      <w:r w:rsidR="009013BE" w:rsidRPr="000963FB">
        <w:t xml:space="preserve"> in </w:t>
      </w:r>
      <w:r w:rsidR="009013BE" w:rsidRPr="00F851F2">
        <w:rPr>
          <w:i/>
        </w:rPr>
        <w:t xml:space="preserve">Proc. 6th Int. Symp. Representations and Methodology of Future Computing Technologies, </w:t>
      </w:r>
      <w:r w:rsidR="009013BE" w:rsidRPr="000963FB">
        <w:t>Mar. 2003, pp. 162–170.</w:t>
      </w:r>
    </w:p>
    <w:p w:rsidR="001B251B" w:rsidRPr="000963FB" w:rsidRDefault="003866BC" w:rsidP="000963FB">
      <w:pPr>
        <w:pStyle w:val="BodyText3"/>
        <w:numPr>
          <w:ilvl w:val="0"/>
          <w:numId w:val="31"/>
        </w:numPr>
        <w:spacing w:after="0"/>
        <w:jc w:val="both"/>
      </w:pPr>
      <w:r>
        <w:t>D. Maslov, Reversible Logic Synthesis</w:t>
      </w:r>
      <w:r w:rsidR="009013BE" w:rsidRPr="000963FB">
        <w:t xml:space="preserve">, </w:t>
      </w:r>
      <w:r w:rsidR="009013BE" w:rsidRPr="00F851F2">
        <w:rPr>
          <w:i/>
        </w:rPr>
        <w:t>P</w:t>
      </w:r>
      <w:r w:rsidR="00F851F2" w:rsidRPr="00F851F2">
        <w:rPr>
          <w:i/>
        </w:rPr>
        <w:t>h</w:t>
      </w:r>
      <w:r w:rsidR="009013BE" w:rsidRPr="00F851F2">
        <w:rPr>
          <w:i/>
        </w:rPr>
        <w:t>D dissertation</w:t>
      </w:r>
      <w:r w:rsidR="009013BE" w:rsidRPr="000963FB">
        <w:t>, 2003.</w:t>
      </w:r>
    </w:p>
    <w:p w:rsidR="001B251B" w:rsidRPr="000963FB" w:rsidRDefault="009013BE" w:rsidP="000963FB">
      <w:pPr>
        <w:pStyle w:val="BodyText3"/>
        <w:numPr>
          <w:ilvl w:val="0"/>
          <w:numId w:val="31"/>
        </w:numPr>
        <w:spacing w:after="0"/>
        <w:jc w:val="both"/>
      </w:pPr>
      <w:r w:rsidRPr="000963FB">
        <w:t>D.</w:t>
      </w:r>
      <w:r w:rsidR="003866BC">
        <w:t xml:space="preserve"> Maslov  and  G.W.  Dueck,  </w:t>
      </w:r>
      <w:r w:rsidRPr="000963FB">
        <w:t xml:space="preserve">Reversible </w:t>
      </w:r>
      <w:r w:rsidR="003866BC">
        <w:t>cascades with minimal  garbage,</w:t>
      </w:r>
      <w:r w:rsidRPr="000963FB">
        <w:t xml:space="preserve">  </w:t>
      </w:r>
      <w:r w:rsidRPr="00F851F2">
        <w:rPr>
          <w:i/>
        </w:rPr>
        <w:t>IEEE Transactions  on CAD</w:t>
      </w:r>
      <w:r w:rsidRPr="000963FB">
        <w:t>, 23(11): pp.</w:t>
      </w:r>
      <w:r w:rsidR="00F851F2">
        <w:t xml:space="preserve"> </w:t>
      </w:r>
      <w:r w:rsidRPr="000963FB">
        <w:t xml:space="preserve">497-1509, November 2004. </w:t>
      </w:r>
    </w:p>
    <w:p w:rsidR="001B251B" w:rsidRPr="000963FB" w:rsidRDefault="001B251B" w:rsidP="000963FB">
      <w:pPr>
        <w:pStyle w:val="BodyText3"/>
        <w:numPr>
          <w:ilvl w:val="0"/>
          <w:numId w:val="31"/>
        </w:numPr>
        <w:spacing w:after="0"/>
        <w:jc w:val="both"/>
      </w:pPr>
      <w:r w:rsidRPr="000963FB">
        <w:t>D.</w:t>
      </w:r>
      <w:r w:rsidR="003866BC">
        <w:t xml:space="preserve"> </w:t>
      </w:r>
      <w:r w:rsidRPr="000963FB">
        <w:t>Maslov, G.W. Dueck, and D.M.</w:t>
      </w:r>
      <w:r w:rsidR="003866BC">
        <w:t xml:space="preserve"> </w:t>
      </w:r>
      <w:r w:rsidRPr="000963FB">
        <w:t xml:space="preserve">Miller, Techniques for the Synthesis of Reversible Toffoli Networks, </w:t>
      </w:r>
      <w:r w:rsidRPr="003866BC">
        <w:rPr>
          <w:i/>
        </w:rPr>
        <w:t>ACM Transactions on Design Automation of Electronic Systems</w:t>
      </w:r>
      <w:r w:rsidRPr="000963FB">
        <w:t>, Vol. 12, No. 4, Article 42, Sept. 2007.</w:t>
      </w:r>
    </w:p>
    <w:p w:rsidR="003866BC" w:rsidRDefault="001B251B" w:rsidP="003866BC">
      <w:pPr>
        <w:pStyle w:val="BodyText3"/>
        <w:numPr>
          <w:ilvl w:val="0"/>
          <w:numId w:val="31"/>
        </w:numPr>
        <w:spacing w:after="0"/>
        <w:jc w:val="both"/>
      </w:pPr>
      <w:r w:rsidRPr="000963FB">
        <w:rPr>
          <w:rFonts w:eastAsia="Times-Roman"/>
        </w:rPr>
        <w:t>D. Maslov, G.W. Dueck, D. M. Miller, and C. Negrevergne, Quantum Circuit Simplification and</w:t>
      </w:r>
      <w:r w:rsidRPr="000963FB">
        <w:t xml:space="preserve"> </w:t>
      </w:r>
      <w:r w:rsidRPr="000963FB">
        <w:rPr>
          <w:rFonts w:eastAsia="Times-Roman"/>
        </w:rPr>
        <w:t>Level Compaction, IEEE T</w:t>
      </w:r>
      <w:r w:rsidR="003866BC">
        <w:rPr>
          <w:rFonts w:eastAsia="Times-Roman"/>
        </w:rPr>
        <w:t xml:space="preserve">rans. on CAD, Vol. </w:t>
      </w:r>
      <w:r w:rsidRPr="000963FB">
        <w:rPr>
          <w:rFonts w:eastAsia="Times-Roman"/>
        </w:rPr>
        <w:t>27, N</w:t>
      </w:r>
      <w:r w:rsidR="003866BC">
        <w:rPr>
          <w:rFonts w:eastAsia="Times-Roman"/>
        </w:rPr>
        <w:t>o</w:t>
      </w:r>
      <w:r w:rsidRPr="000963FB">
        <w:rPr>
          <w:rFonts w:eastAsia="Times-Roman"/>
        </w:rPr>
        <w:t>. 3, M</w:t>
      </w:r>
      <w:r w:rsidR="003866BC">
        <w:rPr>
          <w:rFonts w:eastAsia="Times-Roman"/>
        </w:rPr>
        <w:t>arch</w:t>
      </w:r>
      <w:r w:rsidRPr="000963FB">
        <w:rPr>
          <w:rFonts w:eastAsia="Times-Roman"/>
        </w:rPr>
        <w:t xml:space="preserve"> 2008, pp 436-</w:t>
      </w:r>
      <w:r w:rsidR="006C2372" w:rsidRPr="000963FB">
        <w:rPr>
          <w:rFonts w:eastAsia="Times-Roman"/>
        </w:rPr>
        <w:t>444.</w:t>
      </w:r>
    </w:p>
    <w:p w:rsidR="003866BC" w:rsidRDefault="003866BC" w:rsidP="003866BC">
      <w:pPr>
        <w:pStyle w:val="BodyText3"/>
        <w:numPr>
          <w:ilvl w:val="0"/>
          <w:numId w:val="31"/>
        </w:numPr>
        <w:spacing w:after="0"/>
        <w:jc w:val="both"/>
      </w:pPr>
      <w:r w:rsidRPr="003866BC">
        <w:rPr>
          <w:rFonts w:eastAsia="Times-Roman"/>
          <w:color w:val="131413"/>
        </w:rPr>
        <w:t xml:space="preserve">D. </w:t>
      </w:r>
      <w:r w:rsidR="006C2372" w:rsidRPr="003866BC">
        <w:rPr>
          <w:rFonts w:eastAsia="Times-Roman"/>
          <w:color w:val="131413"/>
        </w:rPr>
        <w:t xml:space="preserve">Maslov, Web Page: </w:t>
      </w:r>
      <w:hyperlink r:id="rId22" w:history="1">
        <w:r w:rsidR="006C2372" w:rsidRPr="003866BC">
          <w:rPr>
            <w:rStyle w:val="Hyperlink"/>
            <w:rFonts w:eastAsia="Times-Roman"/>
          </w:rPr>
          <w:t>http://webhome.cs.uvic.ca/~dmaslov/</w:t>
        </w:r>
      </w:hyperlink>
    </w:p>
    <w:p w:rsidR="003866BC" w:rsidRPr="009872BA" w:rsidRDefault="0067708E" w:rsidP="003866BC">
      <w:pPr>
        <w:pStyle w:val="BodyText3"/>
        <w:numPr>
          <w:ilvl w:val="0"/>
          <w:numId w:val="31"/>
        </w:numPr>
        <w:spacing w:after="0"/>
        <w:jc w:val="both"/>
      </w:pPr>
      <w:r>
        <w:t xml:space="preserve">D. M.  Miller and G.W. Dueck, </w:t>
      </w:r>
      <w:r w:rsidR="009013BE" w:rsidRPr="000963FB">
        <w:t xml:space="preserve">Spectral Techniques </w:t>
      </w:r>
      <w:r>
        <w:t xml:space="preserve">for </w:t>
      </w:r>
      <w:r w:rsidRPr="009872BA">
        <w:t>Reversible Logic Synthesis,</w:t>
      </w:r>
      <w:r w:rsidR="009013BE" w:rsidRPr="009872BA">
        <w:t xml:space="preserve"> </w:t>
      </w:r>
      <w:r w:rsidR="009013BE" w:rsidRPr="009872BA">
        <w:rPr>
          <w:i/>
        </w:rPr>
        <w:t>Proc. RM</w:t>
      </w:r>
      <w:r w:rsidR="009013BE" w:rsidRPr="009872BA">
        <w:t xml:space="preserve"> 2003, pp. 56-62.  </w:t>
      </w:r>
    </w:p>
    <w:p w:rsidR="003866BC" w:rsidRPr="009872BA" w:rsidRDefault="009013BE" w:rsidP="003866BC">
      <w:pPr>
        <w:pStyle w:val="BodyText3"/>
        <w:numPr>
          <w:ilvl w:val="0"/>
          <w:numId w:val="31"/>
        </w:numPr>
        <w:spacing w:after="0"/>
        <w:jc w:val="both"/>
      </w:pPr>
      <w:r w:rsidRPr="009872BA">
        <w:t>D. M. Miller, D. Maslov and G. W. Dueck,</w:t>
      </w:r>
      <w:r w:rsidR="0067708E" w:rsidRPr="009872BA">
        <w:t xml:space="preserve"> </w:t>
      </w:r>
      <w:r w:rsidRPr="009872BA">
        <w:t>A Transformation Based Algorithm</w:t>
      </w:r>
      <w:r w:rsidR="0067708E" w:rsidRPr="009872BA">
        <w:t xml:space="preserve"> for Reversible Logic Synthesis</w:t>
      </w:r>
      <w:r w:rsidRPr="009872BA">
        <w:t xml:space="preserve">, </w:t>
      </w:r>
      <w:r w:rsidRPr="009872BA">
        <w:rPr>
          <w:i/>
        </w:rPr>
        <w:t>Proc. D</w:t>
      </w:r>
      <w:r w:rsidR="003866BC" w:rsidRPr="009872BA">
        <w:rPr>
          <w:i/>
        </w:rPr>
        <w:t>AC</w:t>
      </w:r>
      <w:r w:rsidRPr="009872BA">
        <w:t xml:space="preserve">, Anaheim, pp. 318–323, June 2003. </w:t>
      </w:r>
    </w:p>
    <w:p w:rsidR="003866BC" w:rsidRPr="009872BA" w:rsidRDefault="009013BE" w:rsidP="003866BC">
      <w:pPr>
        <w:pStyle w:val="BodyText3"/>
        <w:numPr>
          <w:ilvl w:val="0"/>
          <w:numId w:val="31"/>
        </w:numPr>
        <w:spacing w:after="0"/>
        <w:jc w:val="both"/>
      </w:pPr>
      <w:r w:rsidRPr="009872BA">
        <w:t>A</w:t>
      </w:r>
      <w:r w:rsidR="0067708E" w:rsidRPr="009872BA">
        <w:t>. Mishchenko and M. Perkowski,</w:t>
      </w:r>
      <w:r w:rsidR="003866BC" w:rsidRPr="009872BA">
        <w:t xml:space="preserve"> </w:t>
      </w:r>
      <w:r w:rsidRPr="009872BA">
        <w:t>Fast Heuristic Minimizatio</w:t>
      </w:r>
      <w:r w:rsidR="003866BC" w:rsidRPr="009872BA">
        <w:t>n of Exclusive Sum-of-Products,</w:t>
      </w:r>
      <w:r w:rsidRPr="009872BA">
        <w:t xml:space="preserve">  </w:t>
      </w:r>
      <w:r w:rsidRPr="009872BA">
        <w:rPr>
          <w:i/>
        </w:rPr>
        <w:t>Proc. Reed-Muller Workshop,</w:t>
      </w:r>
      <w:r w:rsidRPr="009872BA">
        <w:t xml:space="preserve"> 2001, Starkville, Mississippi, pp. 242-250.</w:t>
      </w:r>
    </w:p>
    <w:p w:rsidR="003866BC" w:rsidRDefault="009013BE" w:rsidP="003866BC">
      <w:pPr>
        <w:pStyle w:val="BodyText3"/>
        <w:numPr>
          <w:ilvl w:val="0"/>
          <w:numId w:val="31"/>
        </w:numPr>
        <w:spacing w:after="0"/>
        <w:jc w:val="both"/>
      </w:pPr>
      <w:r w:rsidRPr="009872BA">
        <w:t xml:space="preserve">A. Mishchenko and M. Perkowski, “Logic Synthesis of Reversible Wave Cascades”, </w:t>
      </w:r>
      <w:r w:rsidRPr="009872BA">
        <w:rPr>
          <w:i/>
        </w:rPr>
        <w:t>Proc. IEEE/ACM I</w:t>
      </w:r>
      <w:r w:rsidR="003866BC" w:rsidRPr="009872BA">
        <w:rPr>
          <w:i/>
        </w:rPr>
        <w:t>WLS</w:t>
      </w:r>
      <w:r w:rsidRPr="009872BA">
        <w:t>, June 4-7, 2002,  pp. 197 – 202</w:t>
      </w:r>
      <w:r w:rsidRPr="000963FB">
        <w:t>.</w:t>
      </w:r>
    </w:p>
    <w:p w:rsidR="003866BC" w:rsidRPr="003866BC" w:rsidRDefault="003866BC" w:rsidP="003866BC">
      <w:pPr>
        <w:pStyle w:val="BodyText3"/>
        <w:numPr>
          <w:ilvl w:val="0"/>
          <w:numId w:val="31"/>
        </w:numPr>
        <w:spacing w:after="0"/>
        <w:jc w:val="both"/>
      </w:pPr>
      <w:r w:rsidRPr="003866BC">
        <w:rPr>
          <w:rFonts w:eastAsia="Times-Roman"/>
          <w:color w:val="131413"/>
        </w:rPr>
        <w:t xml:space="preserve">M. </w:t>
      </w:r>
      <w:r w:rsidR="006C2372" w:rsidRPr="003866BC">
        <w:rPr>
          <w:rFonts w:eastAsia="Times-Roman"/>
          <w:color w:val="131413"/>
        </w:rPr>
        <w:t>Mohamadi,</w:t>
      </w:r>
      <w:r w:rsidRPr="003866BC">
        <w:rPr>
          <w:rFonts w:eastAsia="Times-Roman"/>
          <w:color w:val="131413"/>
        </w:rPr>
        <w:t xml:space="preserve"> and </w:t>
      </w:r>
      <w:r w:rsidR="006C2372" w:rsidRPr="003866BC">
        <w:rPr>
          <w:rFonts w:eastAsia="Times-Roman"/>
          <w:color w:val="131413"/>
        </w:rPr>
        <w:t>M. Eshghi,</w:t>
      </w:r>
      <w:r w:rsidRPr="003866BC">
        <w:rPr>
          <w:rFonts w:eastAsia="Times-Roman"/>
          <w:color w:val="131413"/>
        </w:rPr>
        <w:t xml:space="preserve"> </w:t>
      </w:r>
      <w:r w:rsidR="006C2372" w:rsidRPr="003866BC">
        <w:rPr>
          <w:rFonts w:eastAsia="Times-Roman"/>
          <w:color w:val="131413"/>
        </w:rPr>
        <w:t>Heuristic methods to use don’t cares in automated design of reversible and</w:t>
      </w:r>
      <w:r>
        <w:t xml:space="preserve"> </w:t>
      </w:r>
      <w:r w:rsidR="006C2372" w:rsidRPr="003866BC">
        <w:rPr>
          <w:rFonts w:eastAsia="Times-Roman"/>
          <w:color w:val="131413"/>
        </w:rPr>
        <w:t xml:space="preserve">quantum logic circuits. </w:t>
      </w:r>
      <w:r w:rsidR="006C2372" w:rsidRPr="003866BC">
        <w:rPr>
          <w:rFonts w:eastAsia="Times-Roman"/>
          <w:i/>
          <w:color w:val="131413"/>
        </w:rPr>
        <w:t>Quantum Inf. Process</w:t>
      </w:r>
      <w:r w:rsidR="006C2372" w:rsidRPr="003866BC">
        <w:rPr>
          <w:rFonts w:eastAsia="Times-Roman"/>
          <w:color w:val="131413"/>
        </w:rPr>
        <w:t xml:space="preserve">. J. </w:t>
      </w:r>
      <w:r w:rsidR="006C2372" w:rsidRPr="003866BC">
        <w:rPr>
          <w:rFonts w:eastAsia="Times-Roman"/>
          <w:bCs/>
          <w:color w:val="131413"/>
        </w:rPr>
        <w:t>7</w:t>
      </w:r>
      <w:r w:rsidR="006C2372" w:rsidRPr="003866BC">
        <w:rPr>
          <w:rFonts w:eastAsia="Times-Roman"/>
          <w:color w:val="131413"/>
        </w:rPr>
        <w:t xml:space="preserve">(4), </w:t>
      </w:r>
      <w:r>
        <w:rPr>
          <w:rFonts w:eastAsia="Times-Roman"/>
          <w:color w:val="131413"/>
        </w:rPr>
        <w:t xml:space="preserve">pp. </w:t>
      </w:r>
      <w:r w:rsidR="006C2372" w:rsidRPr="003866BC">
        <w:rPr>
          <w:rFonts w:eastAsia="Times-Roman"/>
          <w:color w:val="131413"/>
        </w:rPr>
        <w:t>175–192</w:t>
      </w:r>
      <w:r>
        <w:rPr>
          <w:rFonts w:eastAsia="Times-Roman"/>
          <w:color w:val="131413"/>
        </w:rPr>
        <w:t xml:space="preserve">, </w:t>
      </w:r>
      <w:r w:rsidR="006C2372" w:rsidRPr="003866BC">
        <w:rPr>
          <w:rFonts w:eastAsia="Times-Roman"/>
          <w:color w:val="131413"/>
        </w:rPr>
        <w:t>2008</w:t>
      </w:r>
      <w:r>
        <w:rPr>
          <w:rFonts w:eastAsia="Times-Roman"/>
          <w:color w:val="131413"/>
        </w:rPr>
        <w:t>.</w:t>
      </w:r>
    </w:p>
    <w:p w:rsidR="003866BC" w:rsidRDefault="00212E5D" w:rsidP="003866BC">
      <w:pPr>
        <w:pStyle w:val="BodyText3"/>
        <w:numPr>
          <w:ilvl w:val="0"/>
          <w:numId w:val="31"/>
        </w:numPr>
        <w:spacing w:after="0"/>
        <w:jc w:val="both"/>
      </w:pPr>
      <w:r w:rsidRPr="003866BC">
        <w:rPr>
          <w:rStyle w:val="Strong"/>
          <w:b w:val="0"/>
        </w:rPr>
        <w:t xml:space="preserve">Ch. Stedman, B. Yen and M. Perkowski, </w:t>
      </w:r>
      <w:r w:rsidRPr="006C2372">
        <w:t>Synthesis of Reversible Circuits with Small Ancilla Bits for Large Irreversible Incompletely Specified</w:t>
      </w:r>
      <w:r w:rsidR="0067708E">
        <w:t xml:space="preserve"> Multi-Output Boolean Functions, </w:t>
      </w:r>
      <w:r w:rsidR="003866BC">
        <w:rPr>
          <w:rStyle w:val="HTMLCite"/>
        </w:rPr>
        <w:t>Proc.</w:t>
      </w:r>
      <w:r w:rsidRPr="006C2372">
        <w:rPr>
          <w:rStyle w:val="HTMLCite"/>
        </w:rPr>
        <w:t xml:space="preserve"> 14th International Workshop on Post-Binary ULSI Systems, </w:t>
      </w:r>
      <w:r w:rsidRPr="006C2372">
        <w:t xml:space="preserve">May 18, 2005, Calgary, Canada. </w:t>
      </w:r>
    </w:p>
    <w:p w:rsidR="006C2372" w:rsidRPr="00AE0D29" w:rsidRDefault="006C2372" w:rsidP="003866BC">
      <w:pPr>
        <w:pStyle w:val="BodyText3"/>
        <w:numPr>
          <w:ilvl w:val="0"/>
          <w:numId w:val="31"/>
        </w:numPr>
        <w:spacing w:after="0"/>
        <w:jc w:val="both"/>
      </w:pPr>
      <w:r w:rsidRPr="003866BC">
        <w:t>J. E. Rice K. B. Fazel</w:t>
      </w:r>
      <w:r w:rsidR="0067708E">
        <w:t>, M.</w:t>
      </w:r>
      <w:r w:rsidRPr="003866BC">
        <w:t>A. Thornton</w:t>
      </w:r>
      <w:r w:rsidR="0067708E">
        <w:t>, and</w:t>
      </w:r>
      <w:r w:rsidRPr="003866BC">
        <w:t xml:space="preserve"> K. B. Kent Toffoli Gate Cascade Generation Using ESOP Minimization and QMDD-based</w:t>
      </w:r>
      <w:r w:rsidR="003866BC">
        <w:t xml:space="preserve"> </w:t>
      </w:r>
      <w:r w:rsidRPr="006C2372">
        <w:t>Swapping</w:t>
      </w:r>
      <w:r w:rsidR="0067708E">
        <w:t>.</w:t>
      </w:r>
      <w:r w:rsidR="009A24AC">
        <w:t xml:space="preserve"> </w:t>
      </w:r>
      <w:r w:rsidR="00AE0D29">
        <w:rPr>
          <w:szCs w:val="27"/>
        </w:rPr>
        <w:t>Proc.</w:t>
      </w:r>
      <w:r w:rsidR="00AE0D29" w:rsidRPr="00AE0D29">
        <w:rPr>
          <w:szCs w:val="27"/>
        </w:rPr>
        <w:t xml:space="preserve"> RM, May 23-24, 2009, pp. 63-72.</w:t>
      </w:r>
      <w:r w:rsidR="00AE0D29" w:rsidRPr="00AE0D29">
        <w:rPr>
          <w:color w:val="FF0000"/>
          <w:sz w:val="6"/>
        </w:rPr>
        <w:t xml:space="preserve"> </w:t>
      </w:r>
    </w:p>
    <w:p w:rsidR="00AE0D29" w:rsidRPr="003D2B26" w:rsidRDefault="003866BC" w:rsidP="00AE0D29">
      <w:pPr>
        <w:pStyle w:val="BodyText3"/>
        <w:numPr>
          <w:ilvl w:val="0"/>
          <w:numId w:val="31"/>
        </w:numPr>
        <w:spacing w:after="0"/>
        <w:jc w:val="both"/>
      </w:pPr>
      <w:r w:rsidRPr="00AE0D29">
        <w:lastRenderedPageBreak/>
        <w:t>M. Saeedi, M. Sedighi, M. S.</w:t>
      </w:r>
      <w:r w:rsidR="006C2372" w:rsidRPr="00AE0D29">
        <w:t xml:space="preserve"> Zamani</w:t>
      </w:r>
      <w:r w:rsidRPr="00AE0D29">
        <w:t>,</w:t>
      </w:r>
      <w:r w:rsidR="006C2372" w:rsidRPr="00AE0D29">
        <w:t xml:space="preserve"> A Novel Synthesis </w:t>
      </w:r>
      <w:r w:rsidR="006C2372" w:rsidRPr="003D2B26">
        <w:t>Algorithm for Reversible Circuits</w:t>
      </w:r>
      <w:r w:rsidR="00AE0D29" w:rsidRPr="003D2B26">
        <w:t xml:space="preserve">, Proc. ICCAD, </w:t>
      </w:r>
      <w:r w:rsidR="006C2372" w:rsidRPr="003D2B26">
        <w:t xml:space="preserve"> </w:t>
      </w:r>
      <w:r w:rsidR="00AE0D29" w:rsidRPr="003D2B26">
        <w:t>San Jose, California, pp. 65-68. 2007.</w:t>
      </w:r>
    </w:p>
    <w:p w:rsidR="003866BC" w:rsidRPr="003D2B26" w:rsidRDefault="006C2372" w:rsidP="003D2B26">
      <w:pPr>
        <w:pStyle w:val="BodyText3"/>
        <w:numPr>
          <w:ilvl w:val="0"/>
          <w:numId w:val="31"/>
        </w:numPr>
        <w:spacing w:after="0"/>
        <w:jc w:val="both"/>
      </w:pPr>
      <w:r w:rsidRPr="003D2B26">
        <w:t>M. Saeedi</w:t>
      </w:r>
      <w:r w:rsidR="003866BC" w:rsidRPr="003D2B26">
        <w:t xml:space="preserve">, M. Sedighi, M. Saheb Zamani, </w:t>
      </w:r>
      <w:r w:rsidRPr="003D2B26">
        <w:t>A New</w:t>
      </w:r>
      <w:r w:rsidR="003866BC" w:rsidRPr="003D2B26">
        <w:t xml:space="preserve"> </w:t>
      </w:r>
      <w:r w:rsidRPr="003D2B26">
        <w:t>Methodology for Quantum Circuit Synthesis: CNOT-Based</w:t>
      </w:r>
      <w:r w:rsidR="003866BC" w:rsidRPr="003D2B26">
        <w:t xml:space="preserve"> </w:t>
      </w:r>
      <w:r w:rsidRPr="003D2B26">
        <w:t xml:space="preserve">Circuits as an Example,” </w:t>
      </w:r>
      <w:r w:rsidR="003866BC" w:rsidRPr="003D2B26">
        <w:rPr>
          <w:i/>
        </w:rPr>
        <w:t>Proc</w:t>
      </w:r>
      <w:r w:rsidR="003866BC" w:rsidRPr="003D2B26">
        <w:t xml:space="preserve">. </w:t>
      </w:r>
      <w:r w:rsidRPr="003D2B26">
        <w:rPr>
          <w:i/>
          <w:iCs/>
        </w:rPr>
        <w:t>IWLS</w:t>
      </w:r>
      <w:r w:rsidRPr="003D2B26">
        <w:t>, 2007.</w:t>
      </w:r>
      <w:r w:rsidR="003D2B26" w:rsidRPr="003D2B26">
        <w:t xml:space="preserve"> Paradise Point Resort and Spa, San Diego, CA, USA, May 30-June 1.</w:t>
      </w:r>
      <w:r w:rsidR="009A24AC" w:rsidRPr="003D2B26">
        <w:t xml:space="preserve"> </w:t>
      </w:r>
    </w:p>
    <w:p w:rsidR="003866BC" w:rsidRDefault="003866BC" w:rsidP="003866BC">
      <w:pPr>
        <w:pStyle w:val="BodyText3"/>
        <w:numPr>
          <w:ilvl w:val="0"/>
          <w:numId w:val="31"/>
        </w:numPr>
        <w:spacing w:after="0"/>
        <w:jc w:val="both"/>
      </w:pPr>
      <w:r w:rsidRPr="003D2B26">
        <w:t xml:space="preserve">M. Saeedi, M. S. Zamani, M. Sedighi, </w:t>
      </w:r>
      <w:r w:rsidR="006C2372" w:rsidRPr="003D2B26">
        <w:t>On the Behavior of</w:t>
      </w:r>
      <w:r w:rsidRPr="003D2B26">
        <w:t xml:space="preserve"> </w:t>
      </w:r>
      <w:r w:rsidR="006C2372" w:rsidRPr="003D2B26">
        <w:t>Substitution-Based</w:t>
      </w:r>
      <w:r w:rsidR="006C2372" w:rsidRPr="003866BC">
        <w:t xml:space="preserve"> Reversible Circuit Synthesis Algorithms:</w:t>
      </w:r>
      <w:r>
        <w:t xml:space="preserve"> </w:t>
      </w:r>
      <w:r w:rsidR="006C2372" w:rsidRPr="003866BC">
        <w:t>Investigation and Improvement</w:t>
      </w:r>
      <w:r w:rsidR="006C2372" w:rsidRPr="003866BC">
        <w:rPr>
          <w:i/>
        </w:rPr>
        <w:t xml:space="preserve">,” </w:t>
      </w:r>
      <w:r w:rsidRPr="003866BC">
        <w:rPr>
          <w:i/>
        </w:rPr>
        <w:t>Proc</w:t>
      </w:r>
      <w:r>
        <w:t xml:space="preserve">. </w:t>
      </w:r>
      <w:r w:rsidR="006C2372" w:rsidRPr="003866BC">
        <w:rPr>
          <w:i/>
          <w:iCs/>
        </w:rPr>
        <w:t>ISVLSI</w:t>
      </w:r>
      <w:r w:rsidR="00B765DA">
        <w:t xml:space="preserve">, </w:t>
      </w:r>
      <w:r w:rsidR="003D2B26">
        <w:t>9-11 March 2007, pp. 428-436.</w:t>
      </w:r>
    </w:p>
    <w:p w:rsidR="003D2B26" w:rsidRDefault="006C2372" w:rsidP="003D2B26">
      <w:pPr>
        <w:pStyle w:val="BodyText3"/>
        <w:numPr>
          <w:ilvl w:val="0"/>
          <w:numId w:val="31"/>
        </w:numPr>
        <w:spacing w:after="0"/>
        <w:jc w:val="both"/>
      </w:pPr>
      <w:r w:rsidRPr="003866BC">
        <w:t>R. Wille, D. Große, L. Teuber, G. W. Dueck, and</w:t>
      </w:r>
      <w:r w:rsidR="003866BC">
        <w:t xml:space="preserve"> </w:t>
      </w:r>
      <w:r w:rsidRPr="003866BC">
        <w:t>R. Drechsler. RevLib: An online resource for reversible</w:t>
      </w:r>
      <w:r w:rsidR="003866BC">
        <w:t xml:space="preserve"> </w:t>
      </w:r>
      <w:r w:rsidRPr="003866BC">
        <w:t xml:space="preserve">functions and reversible circuits. </w:t>
      </w:r>
      <w:r w:rsidR="0067708E">
        <w:t>Proc.</w:t>
      </w:r>
      <w:r w:rsidR="003D2B26">
        <w:t xml:space="preserve"> 38</w:t>
      </w:r>
      <w:r w:rsidR="003D2B26" w:rsidRPr="003D2B26">
        <w:rPr>
          <w:vertAlign w:val="superscript"/>
        </w:rPr>
        <w:t>th</w:t>
      </w:r>
      <w:r w:rsidR="0067708E">
        <w:t xml:space="preserve"> ISMVL, pp. 220–225.</w:t>
      </w:r>
      <w:r w:rsidR="003D2B26">
        <w:t xml:space="preserve"> Dallas, TX, USA, 2008.</w:t>
      </w:r>
      <w:r w:rsidR="0067708E">
        <w:t xml:space="preserve"> </w:t>
      </w:r>
      <w:r w:rsidR="003866BC">
        <w:t xml:space="preserve"> </w:t>
      </w:r>
      <w:hyperlink r:id="rId23" w:history="1">
        <w:r w:rsidRPr="006C2372">
          <w:rPr>
            <w:rStyle w:val="Hyperlink"/>
          </w:rPr>
          <w:t>http://www.revlib.org</w:t>
        </w:r>
      </w:hyperlink>
      <w:r w:rsidRPr="006C2372">
        <w:t>.</w:t>
      </w:r>
    </w:p>
    <w:p w:rsidR="0067708E" w:rsidRPr="0002419B" w:rsidRDefault="0067708E" w:rsidP="003D2B26">
      <w:pPr>
        <w:pStyle w:val="BodyText3"/>
        <w:numPr>
          <w:ilvl w:val="0"/>
          <w:numId w:val="31"/>
        </w:numPr>
        <w:spacing w:after="0"/>
        <w:jc w:val="both"/>
      </w:pPr>
      <w:r w:rsidRPr="003D2B26">
        <w:t>R.</w:t>
      </w:r>
      <w:r w:rsidR="006C2372" w:rsidRPr="003D2B26">
        <w:t xml:space="preserve"> Wille</w:t>
      </w:r>
      <w:r w:rsidRPr="003D2B26">
        <w:t xml:space="preserve">, </w:t>
      </w:r>
      <w:r w:rsidRPr="0002419B">
        <w:t>R.</w:t>
      </w:r>
      <w:r w:rsidR="006C2372" w:rsidRPr="0002419B">
        <w:t xml:space="preserve"> Drechsler</w:t>
      </w:r>
      <w:r w:rsidRPr="0002419B">
        <w:t>,</w:t>
      </w:r>
      <w:r w:rsidR="006C2372" w:rsidRPr="0002419B">
        <w:rPr>
          <w:bCs/>
        </w:rPr>
        <w:t xml:space="preserve"> BDD-based Synthesis</w:t>
      </w:r>
      <w:r w:rsidRPr="0002419B">
        <w:t xml:space="preserve"> </w:t>
      </w:r>
      <w:r w:rsidR="006C2372" w:rsidRPr="0002419B">
        <w:rPr>
          <w:bCs/>
        </w:rPr>
        <w:t>of Reversible Logic for Large Functions</w:t>
      </w:r>
      <w:r w:rsidRPr="0002419B">
        <w:rPr>
          <w:bCs/>
        </w:rPr>
        <w:t>.</w:t>
      </w:r>
      <w:r w:rsidR="00251D98" w:rsidRPr="0002419B">
        <w:rPr>
          <w:bCs/>
        </w:rPr>
        <w:t xml:space="preserve"> Proc. DAC, pp. 270-275.</w:t>
      </w:r>
      <w:r w:rsidR="003D2B26" w:rsidRPr="0002419B">
        <w:rPr>
          <w:sz w:val="17"/>
          <w:szCs w:val="17"/>
        </w:rPr>
        <w:t xml:space="preserve"> San Francisco, California </w:t>
      </w:r>
    </w:p>
    <w:p w:rsidR="00E60BA6" w:rsidRPr="0002419B" w:rsidRDefault="0067708E" w:rsidP="00251D98">
      <w:pPr>
        <w:pStyle w:val="BodyText3"/>
        <w:numPr>
          <w:ilvl w:val="0"/>
          <w:numId w:val="31"/>
        </w:numPr>
        <w:spacing w:after="0"/>
        <w:jc w:val="both"/>
      </w:pPr>
      <w:r w:rsidRPr="0002419B">
        <w:rPr>
          <w:bCs/>
        </w:rPr>
        <w:t>R.</w:t>
      </w:r>
      <w:r w:rsidR="006C2372" w:rsidRPr="0002419B">
        <w:t xml:space="preserve"> Wille</w:t>
      </w:r>
      <w:r w:rsidRPr="0002419B">
        <w:t>, M.</w:t>
      </w:r>
      <w:r w:rsidR="006C2372" w:rsidRPr="0002419B">
        <w:t xml:space="preserve"> Saeedi</w:t>
      </w:r>
      <w:r w:rsidRPr="0002419B">
        <w:t xml:space="preserve">, R. </w:t>
      </w:r>
      <w:r w:rsidR="006C2372" w:rsidRPr="0002419B">
        <w:t>Drechsler</w:t>
      </w:r>
      <w:r w:rsidRPr="0002419B">
        <w:t>,</w:t>
      </w:r>
      <w:r w:rsidR="006C2372" w:rsidRPr="0002419B">
        <w:t xml:space="preserve"> Synthesis of Reversible Functions</w:t>
      </w:r>
      <w:r w:rsidRPr="0002419B">
        <w:t xml:space="preserve"> </w:t>
      </w:r>
      <w:r w:rsidR="006C2372" w:rsidRPr="0002419B">
        <w:t>Beyond Gate Count and Quantum Cost</w:t>
      </w:r>
      <w:r w:rsidRPr="0002419B">
        <w:t>.</w:t>
      </w:r>
      <w:r w:rsidR="00573918" w:rsidRPr="0002419B">
        <w:t xml:space="preserve">  </w:t>
      </w:r>
      <w:r w:rsidR="0002419B" w:rsidRPr="0002419B">
        <w:t xml:space="preserve">IWLS 2009. </w:t>
      </w:r>
    </w:p>
    <w:tbl>
      <w:tblPr>
        <w:tblpPr w:leftFromText="180" w:rightFromText="180" w:vertAnchor="text" w:horzAnchor="page" w:tblpX="1" w:tblpY="-1133"/>
        <w:tblW w:w="13508" w:type="dxa"/>
        <w:tblLook w:val="04A0"/>
      </w:tblPr>
      <w:tblGrid>
        <w:gridCol w:w="1008"/>
        <w:gridCol w:w="920"/>
        <w:gridCol w:w="917"/>
        <w:gridCol w:w="1200"/>
        <w:gridCol w:w="940"/>
        <w:gridCol w:w="600"/>
        <w:gridCol w:w="907"/>
        <w:gridCol w:w="940"/>
        <w:gridCol w:w="917"/>
        <w:gridCol w:w="1200"/>
        <w:gridCol w:w="979"/>
        <w:gridCol w:w="2980"/>
      </w:tblGrid>
      <w:tr w:rsidR="00573918" w:rsidRPr="006C2372" w:rsidTr="0091058F">
        <w:trPr>
          <w:trHeight w:val="180"/>
        </w:trPr>
        <w:tc>
          <w:tcPr>
            <w:tcW w:w="1008"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1837" w:type="dxa"/>
            <w:gridSpan w:val="2"/>
            <w:tcBorders>
              <w:top w:val="nil"/>
              <w:left w:val="nil"/>
              <w:bottom w:val="nil"/>
              <w:right w:val="nil"/>
            </w:tcBorders>
            <w:shd w:val="clear" w:color="auto" w:fill="auto"/>
            <w:noWrap/>
            <w:vAlign w:val="bottom"/>
          </w:tcPr>
          <w:p w:rsidR="00573918" w:rsidRPr="006C2372" w:rsidRDefault="00C71B58" w:rsidP="0091058F">
            <w:pPr>
              <w:rPr>
                <w:sz w:val="16"/>
                <w:szCs w:val="16"/>
              </w:rPr>
            </w:pPr>
            <w:r w:rsidRPr="006C2372">
              <w:rPr>
                <w:sz w:val="16"/>
                <w:szCs w:val="16"/>
              </w:rPr>
              <w:t>MP</w:t>
            </w:r>
          </w:p>
        </w:tc>
        <w:tc>
          <w:tcPr>
            <w:tcW w:w="12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4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4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17" w:type="dxa"/>
            <w:tcBorders>
              <w:top w:val="nil"/>
              <w:left w:val="nil"/>
              <w:bottom w:val="nil"/>
              <w:right w:val="nil"/>
            </w:tcBorders>
            <w:shd w:val="clear" w:color="auto" w:fill="auto"/>
            <w:noWrap/>
            <w:vAlign w:val="bottom"/>
          </w:tcPr>
          <w:p w:rsidR="00573918" w:rsidRPr="006C2372" w:rsidRDefault="00C71B58" w:rsidP="0091058F">
            <w:pPr>
              <w:rPr>
                <w:sz w:val="16"/>
                <w:szCs w:val="16"/>
              </w:rPr>
            </w:pPr>
            <w:r w:rsidRPr="006C2372">
              <w:rPr>
                <w:sz w:val="16"/>
                <w:szCs w:val="16"/>
              </w:rPr>
              <w:t>MMD</w:t>
            </w:r>
          </w:p>
        </w:tc>
        <w:tc>
          <w:tcPr>
            <w:tcW w:w="12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79"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70"/>
        </w:trPr>
        <w:tc>
          <w:tcPr>
            <w:tcW w:w="1008" w:type="dxa"/>
            <w:tcBorders>
              <w:top w:val="single" w:sz="8" w:space="0" w:color="auto"/>
              <w:left w:val="single" w:sz="8" w:space="0" w:color="auto"/>
              <w:bottom w:val="single" w:sz="8" w:space="0" w:color="auto"/>
              <w:right w:val="nil"/>
            </w:tcBorders>
            <w:shd w:val="clear" w:color="auto" w:fill="auto"/>
            <w:noWrap/>
            <w:vAlign w:val="bottom"/>
          </w:tcPr>
          <w:p w:rsidR="00573918" w:rsidRPr="006C2372" w:rsidRDefault="00573918" w:rsidP="0091058F">
            <w:pPr>
              <w:rPr>
                <w:sz w:val="16"/>
                <w:szCs w:val="16"/>
              </w:rPr>
            </w:pPr>
            <w:r w:rsidRPr="006C2372">
              <w:rPr>
                <w:sz w:val="16"/>
                <w:szCs w:val="16"/>
              </w:rPr>
              <w:t>Function</w:t>
            </w:r>
          </w:p>
        </w:tc>
        <w:tc>
          <w:tcPr>
            <w:tcW w:w="92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3918" w:rsidRPr="006C2372" w:rsidRDefault="00573918" w:rsidP="0091058F">
            <w:pPr>
              <w:rPr>
                <w:sz w:val="16"/>
                <w:szCs w:val="16"/>
              </w:rPr>
            </w:pPr>
            <w:r w:rsidRPr="006C2372">
              <w:rPr>
                <w:sz w:val="16"/>
                <w:szCs w:val="16"/>
              </w:rPr>
              <w:t>Gate Count</w:t>
            </w:r>
          </w:p>
        </w:tc>
        <w:tc>
          <w:tcPr>
            <w:tcW w:w="917" w:type="dxa"/>
            <w:tcBorders>
              <w:top w:val="single" w:sz="8" w:space="0" w:color="auto"/>
              <w:left w:val="nil"/>
              <w:bottom w:val="single" w:sz="8" w:space="0" w:color="auto"/>
              <w:right w:val="nil"/>
            </w:tcBorders>
            <w:shd w:val="clear" w:color="auto" w:fill="auto"/>
            <w:noWrap/>
            <w:vAlign w:val="bottom"/>
          </w:tcPr>
          <w:p w:rsidR="00573918" w:rsidRPr="006C2372" w:rsidRDefault="00573918" w:rsidP="0091058F">
            <w:pPr>
              <w:rPr>
                <w:sz w:val="16"/>
                <w:szCs w:val="16"/>
              </w:rPr>
            </w:pPr>
            <w:r w:rsidRPr="006C2372">
              <w:rPr>
                <w:sz w:val="16"/>
                <w:szCs w:val="16"/>
              </w:rPr>
              <w:t>Garbage</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3918" w:rsidRPr="006C2372" w:rsidRDefault="00573918" w:rsidP="0091058F">
            <w:pPr>
              <w:rPr>
                <w:sz w:val="16"/>
                <w:szCs w:val="16"/>
              </w:rPr>
            </w:pPr>
            <w:r w:rsidRPr="006C2372">
              <w:rPr>
                <w:sz w:val="16"/>
                <w:szCs w:val="16"/>
              </w:rPr>
              <w:t>Total Quantum</w:t>
            </w:r>
          </w:p>
        </w:tc>
        <w:tc>
          <w:tcPr>
            <w:tcW w:w="940" w:type="dxa"/>
            <w:tcBorders>
              <w:top w:val="single" w:sz="8" w:space="0" w:color="auto"/>
              <w:left w:val="nil"/>
              <w:bottom w:val="single" w:sz="8" w:space="0" w:color="auto"/>
              <w:right w:val="single" w:sz="8" w:space="0" w:color="auto"/>
            </w:tcBorders>
            <w:shd w:val="clear" w:color="auto" w:fill="auto"/>
            <w:noWrap/>
            <w:vAlign w:val="bottom"/>
          </w:tcPr>
          <w:p w:rsidR="00573918" w:rsidRPr="006C2372" w:rsidRDefault="00573918" w:rsidP="0091058F">
            <w:pPr>
              <w:rPr>
                <w:sz w:val="16"/>
                <w:szCs w:val="16"/>
              </w:rPr>
            </w:pPr>
            <w:r w:rsidRPr="006C2372">
              <w:rPr>
                <w:sz w:val="16"/>
                <w:szCs w:val="16"/>
              </w:rPr>
              <w:t>Time (Sec)</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single" w:sz="8" w:space="0" w:color="auto"/>
              <w:left w:val="single" w:sz="8" w:space="0" w:color="auto"/>
              <w:bottom w:val="single" w:sz="8" w:space="0" w:color="auto"/>
              <w:right w:val="nil"/>
            </w:tcBorders>
            <w:shd w:val="clear" w:color="auto" w:fill="auto"/>
            <w:noWrap/>
            <w:vAlign w:val="bottom"/>
          </w:tcPr>
          <w:p w:rsidR="00573918" w:rsidRPr="006C2372" w:rsidRDefault="00573918" w:rsidP="0091058F">
            <w:pPr>
              <w:rPr>
                <w:sz w:val="16"/>
                <w:szCs w:val="16"/>
              </w:rPr>
            </w:pPr>
            <w:r w:rsidRPr="006C2372">
              <w:rPr>
                <w:sz w:val="16"/>
                <w:szCs w:val="16"/>
              </w:rPr>
              <w:t>Function</w:t>
            </w:r>
          </w:p>
        </w:tc>
        <w:tc>
          <w:tcPr>
            <w:tcW w:w="94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3918" w:rsidRPr="006C2372" w:rsidRDefault="00573918" w:rsidP="0091058F">
            <w:pPr>
              <w:rPr>
                <w:sz w:val="16"/>
                <w:szCs w:val="16"/>
              </w:rPr>
            </w:pPr>
            <w:r w:rsidRPr="006C2372">
              <w:rPr>
                <w:sz w:val="16"/>
                <w:szCs w:val="16"/>
              </w:rPr>
              <w:t>Gate Count</w:t>
            </w:r>
          </w:p>
        </w:tc>
        <w:tc>
          <w:tcPr>
            <w:tcW w:w="917" w:type="dxa"/>
            <w:tcBorders>
              <w:top w:val="single" w:sz="8" w:space="0" w:color="auto"/>
              <w:left w:val="nil"/>
              <w:bottom w:val="single" w:sz="8" w:space="0" w:color="auto"/>
              <w:right w:val="nil"/>
            </w:tcBorders>
            <w:shd w:val="clear" w:color="auto" w:fill="auto"/>
            <w:noWrap/>
            <w:vAlign w:val="bottom"/>
          </w:tcPr>
          <w:p w:rsidR="00573918" w:rsidRPr="006C2372" w:rsidRDefault="00573918" w:rsidP="0091058F">
            <w:pPr>
              <w:rPr>
                <w:sz w:val="16"/>
                <w:szCs w:val="16"/>
              </w:rPr>
            </w:pPr>
            <w:r w:rsidRPr="006C2372">
              <w:rPr>
                <w:sz w:val="16"/>
                <w:szCs w:val="16"/>
              </w:rPr>
              <w:t>Garbage</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3918" w:rsidRPr="006C2372" w:rsidRDefault="00573918" w:rsidP="0091058F">
            <w:pPr>
              <w:rPr>
                <w:sz w:val="16"/>
                <w:szCs w:val="16"/>
              </w:rPr>
            </w:pPr>
            <w:r w:rsidRPr="006C2372">
              <w:rPr>
                <w:sz w:val="16"/>
                <w:szCs w:val="16"/>
              </w:rPr>
              <w:t>Total Quantum</w:t>
            </w:r>
          </w:p>
        </w:tc>
        <w:tc>
          <w:tcPr>
            <w:tcW w:w="979" w:type="dxa"/>
            <w:tcBorders>
              <w:top w:val="single" w:sz="8" w:space="0" w:color="auto"/>
              <w:left w:val="nil"/>
              <w:bottom w:val="single" w:sz="8" w:space="0" w:color="auto"/>
              <w:right w:val="single" w:sz="8" w:space="0" w:color="auto"/>
            </w:tcBorders>
            <w:shd w:val="clear" w:color="auto" w:fill="auto"/>
            <w:noWrap/>
            <w:vAlign w:val="bottom"/>
          </w:tcPr>
          <w:p w:rsidR="00573918" w:rsidRPr="006C2372" w:rsidRDefault="00573918" w:rsidP="0091058F">
            <w:pPr>
              <w:rPr>
                <w:sz w:val="16"/>
                <w:szCs w:val="16"/>
              </w:rPr>
            </w:pPr>
            <w:r w:rsidRPr="006C2372">
              <w:rPr>
                <w:sz w:val="16"/>
                <w:szCs w:val="16"/>
              </w:rPr>
              <w:t>Time (Sec)</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1</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66</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197</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1</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26</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140</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2</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86</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195</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2</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84</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3</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68</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197</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3</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14</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62</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4</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57</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198</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4</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5</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50</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193</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5</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118</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B765DA" w:rsidP="0091058F">
            <w:pPr>
              <w:jc w:val="right"/>
              <w:rPr>
                <w:sz w:val="16"/>
                <w:szCs w:val="16"/>
              </w:rPr>
            </w:pPr>
            <w:r>
              <w:rPr>
                <w:sz w:val="16"/>
                <w:szCs w:val="16"/>
              </w:rPr>
              <w:t>NA</w:t>
            </w:r>
            <w:r w:rsidR="00573918" w:rsidRPr="006C2372">
              <w:rPr>
                <w:sz w:val="16"/>
                <w:szCs w:val="16"/>
              </w:rPr>
              <w:t>6</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52</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190</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6</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98</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7</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69</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201</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7</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92</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8</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60</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190</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8</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80</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9</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79</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181</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9</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94</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10</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60</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192</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10</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22</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92</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11</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66</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11</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27</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143</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12</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68</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197</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12</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25</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113</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13</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60</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195</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13</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14</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61</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193</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14</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70</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15</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69</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15</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27</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139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16</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67</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191</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16</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92</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17</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89</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193</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17</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22</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122</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18</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51</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188</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18</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24</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106</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19</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58</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4A7323">
            <w:pPr>
              <w:jc w:val="right"/>
              <w:rPr>
                <w:sz w:val="16"/>
                <w:szCs w:val="16"/>
              </w:rPr>
            </w:pPr>
            <w:r>
              <w:rPr>
                <w:sz w:val="16"/>
                <w:szCs w:val="16"/>
              </w:rPr>
              <w:t>NA19</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23</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20</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60</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200</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4A7323">
            <w:pPr>
              <w:jc w:val="right"/>
              <w:rPr>
                <w:sz w:val="16"/>
                <w:szCs w:val="16"/>
              </w:rPr>
            </w:pPr>
            <w:r>
              <w:rPr>
                <w:sz w:val="16"/>
                <w:szCs w:val="16"/>
              </w:rPr>
              <w:t>NA20</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23</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115</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21</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74</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NA2</w:t>
            </w:r>
            <w:r w:rsidR="00573918" w:rsidRPr="006C2372">
              <w:rPr>
                <w:sz w:val="16"/>
                <w:szCs w:val="16"/>
              </w:rPr>
              <w:t>1</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108</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22</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57</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196</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NA2</w:t>
            </w:r>
            <w:r w:rsidR="00573918" w:rsidRPr="006C2372">
              <w:rPr>
                <w:sz w:val="16"/>
                <w:szCs w:val="16"/>
              </w:rPr>
              <w:t>2</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108</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23</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51</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182</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23</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92</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24</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55</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194</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24</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23</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25</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56</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198</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25</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95</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26</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14</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62</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188</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26</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103</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27</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13</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51</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190</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27</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106</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28</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77</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28</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25</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121</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29</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55</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200</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29</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26</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130</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30</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75</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194</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30</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105</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31</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92</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198</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31</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32</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70</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32</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117</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33</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63</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33</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34</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70</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34</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27</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147</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35</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64</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192</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35</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87</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36</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61</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36</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23</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93</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37</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59</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37</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22</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116</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38</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58</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38</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22</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108</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39</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71</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194</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39</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64</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40</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14</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46</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192</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40</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85</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41</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54</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41</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23</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115</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42</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53</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194</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42</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43</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71</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194</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43</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25</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117</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44</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74</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198</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44</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23</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83</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45</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67</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CC32F7" w:rsidP="0091058F">
            <w:pPr>
              <w:jc w:val="right"/>
              <w:rPr>
                <w:sz w:val="16"/>
                <w:szCs w:val="16"/>
              </w:rPr>
            </w:pPr>
            <w:r>
              <w:rPr>
                <w:sz w:val="16"/>
                <w:szCs w:val="16"/>
              </w:rPr>
              <w:t>NA</w:t>
            </w:r>
            <w:r w:rsidR="00573918" w:rsidRPr="006C2372">
              <w:rPr>
                <w:sz w:val="16"/>
                <w:szCs w:val="16"/>
              </w:rPr>
              <w:t>45</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109</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46</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77</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201</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CC32F7" w:rsidP="0091058F">
            <w:pPr>
              <w:jc w:val="right"/>
              <w:rPr>
                <w:sz w:val="16"/>
                <w:szCs w:val="16"/>
              </w:rPr>
            </w:pPr>
            <w:r>
              <w:rPr>
                <w:sz w:val="16"/>
                <w:szCs w:val="16"/>
              </w:rPr>
              <w:t>NA</w:t>
            </w:r>
            <w:r w:rsidR="00573918" w:rsidRPr="006C2372">
              <w:rPr>
                <w:sz w:val="16"/>
                <w:szCs w:val="16"/>
              </w:rPr>
              <w:t>46</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27</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143</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47</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17</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65</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CC32F7" w:rsidP="0091058F">
            <w:pPr>
              <w:jc w:val="right"/>
              <w:rPr>
                <w:sz w:val="16"/>
                <w:szCs w:val="16"/>
              </w:rPr>
            </w:pPr>
            <w:r>
              <w:rPr>
                <w:sz w:val="16"/>
                <w:szCs w:val="16"/>
              </w:rPr>
              <w:t>NA</w:t>
            </w:r>
            <w:r w:rsidR="00573918" w:rsidRPr="006C2372">
              <w:rPr>
                <w:sz w:val="16"/>
                <w:szCs w:val="16"/>
              </w:rPr>
              <w:t>47</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95</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48</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15</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59</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194</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CC32F7" w:rsidP="0091058F">
            <w:pPr>
              <w:jc w:val="right"/>
              <w:rPr>
                <w:sz w:val="16"/>
                <w:szCs w:val="16"/>
              </w:rPr>
            </w:pPr>
            <w:r>
              <w:rPr>
                <w:sz w:val="16"/>
                <w:szCs w:val="16"/>
              </w:rPr>
              <w:t>NA</w:t>
            </w:r>
            <w:r w:rsidR="00573918" w:rsidRPr="006C2372">
              <w:rPr>
                <w:sz w:val="16"/>
                <w:szCs w:val="16"/>
              </w:rPr>
              <w:t>48</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23</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93</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55"/>
        </w:trPr>
        <w:tc>
          <w:tcPr>
            <w:tcW w:w="1008" w:type="dxa"/>
            <w:tcBorders>
              <w:top w:val="nil"/>
              <w:left w:val="single" w:sz="8" w:space="0" w:color="auto"/>
              <w:bottom w:val="single" w:sz="4" w:space="0" w:color="auto"/>
              <w:right w:val="nil"/>
            </w:tcBorders>
            <w:shd w:val="clear" w:color="auto" w:fill="auto"/>
            <w:noWrap/>
            <w:vAlign w:val="bottom"/>
          </w:tcPr>
          <w:p w:rsidR="00573918" w:rsidRPr="006C2372" w:rsidRDefault="004A7323" w:rsidP="0091058F">
            <w:pPr>
              <w:jc w:val="right"/>
              <w:rPr>
                <w:sz w:val="16"/>
                <w:szCs w:val="16"/>
              </w:rPr>
            </w:pPr>
            <w:r>
              <w:rPr>
                <w:sz w:val="16"/>
                <w:szCs w:val="16"/>
              </w:rPr>
              <w:t>NA</w:t>
            </w:r>
            <w:r w:rsidR="00573918" w:rsidRPr="006C2372">
              <w:rPr>
                <w:sz w:val="16"/>
                <w:szCs w:val="16"/>
              </w:rPr>
              <w:t>49</w:t>
            </w:r>
          </w:p>
        </w:tc>
        <w:tc>
          <w:tcPr>
            <w:tcW w:w="92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4"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66</w:t>
            </w:r>
          </w:p>
        </w:tc>
        <w:tc>
          <w:tcPr>
            <w:tcW w:w="94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4" w:space="0" w:color="auto"/>
              <w:right w:val="nil"/>
            </w:tcBorders>
            <w:shd w:val="clear" w:color="auto" w:fill="auto"/>
            <w:noWrap/>
            <w:vAlign w:val="bottom"/>
          </w:tcPr>
          <w:p w:rsidR="00573918" w:rsidRPr="006C2372" w:rsidRDefault="00CC32F7" w:rsidP="0091058F">
            <w:pPr>
              <w:jc w:val="right"/>
              <w:rPr>
                <w:sz w:val="16"/>
                <w:szCs w:val="16"/>
              </w:rPr>
            </w:pPr>
            <w:r>
              <w:rPr>
                <w:sz w:val="16"/>
                <w:szCs w:val="16"/>
              </w:rPr>
              <w:t>NA</w:t>
            </w:r>
            <w:r w:rsidR="00573918" w:rsidRPr="006C2372">
              <w:rPr>
                <w:sz w:val="16"/>
                <w:szCs w:val="16"/>
              </w:rPr>
              <w:t>49</w:t>
            </w:r>
          </w:p>
        </w:tc>
        <w:tc>
          <w:tcPr>
            <w:tcW w:w="940" w:type="dxa"/>
            <w:tcBorders>
              <w:top w:val="nil"/>
              <w:left w:val="single" w:sz="8" w:space="0" w:color="auto"/>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24</w:t>
            </w:r>
          </w:p>
        </w:tc>
        <w:tc>
          <w:tcPr>
            <w:tcW w:w="917"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124</w:t>
            </w:r>
          </w:p>
        </w:tc>
        <w:tc>
          <w:tcPr>
            <w:tcW w:w="979" w:type="dxa"/>
            <w:tcBorders>
              <w:top w:val="nil"/>
              <w:left w:val="nil"/>
              <w:bottom w:val="single" w:sz="4"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r w:rsidR="00573918" w:rsidRPr="006C2372" w:rsidTr="0091058F">
        <w:trPr>
          <w:trHeight w:val="270"/>
        </w:trPr>
        <w:tc>
          <w:tcPr>
            <w:tcW w:w="1008" w:type="dxa"/>
            <w:tcBorders>
              <w:top w:val="nil"/>
              <w:left w:val="single" w:sz="8" w:space="0" w:color="auto"/>
              <w:bottom w:val="single" w:sz="8" w:space="0" w:color="auto"/>
              <w:right w:val="nil"/>
            </w:tcBorders>
            <w:shd w:val="clear" w:color="auto" w:fill="auto"/>
            <w:noWrap/>
            <w:vAlign w:val="bottom"/>
          </w:tcPr>
          <w:p w:rsidR="00573918" w:rsidRPr="006C2372" w:rsidRDefault="00CC32F7" w:rsidP="004A7323">
            <w:pPr>
              <w:ind w:right="-286"/>
              <w:jc w:val="center"/>
              <w:rPr>
                <w:sz w:val="16"/>
                <w:szCs w:val="16"/>
              </w:rPr>
            </w:pPr>
            <w:r>
              <w:rPr>
                <w:sz w:val="16"/>
                <w:szCs w:val="16"/>
              </w:rPr>
              <w:t>NA</w:t>
            </w:r>
            <w:r w:rsidR="00573918" w:rsidRPr="006C2372">
              <w:rPr>
                <w:sz w:val="16"/>
                <w:szCs w:val="16"/>
              </w:rPr>
              <w:t>50</w:t>
            </w:r>
          </w:p>
        </w:tc>
        <w:tc>
          <w:tcPr>
            <w:tcW w:w="920" w:type="dxa"/>
            <w:tcBorders>
              <w:top w:val="nil"/>
              <w:left w:val="single" w:sz="8" w:space="0" w:color="auto"/>
              <w:bottom w:val="single" w:sz="8"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16</w:t>
            </w:r>
          </w:p>
        </w:tc>
        <w:tc>
          <w:tcPr>
            <w:tcW w:w="917" w:type="dxa"/>
            <w:tcBorders>
              <w:top w:val="nil"/>
              <w:left w:val="nil"/>
              <w:bottom w:val="single" w:sz="8" w:space="0" w:color="auto"/>
              <w:right w:val="nil"/>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single" w:sz="8" w:space="0" w:color="auto"/>
              <w:bottom w:val="single" w:sz="8"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62</w:t>
            </w:r>
          </w:p>
        </w:tc>
        <w:tc>
          <w:tcPr>
            <w:tcW w:w="940" w:type="dxa"/>
            <w:tcBorders>
              <w:top w:val="nil"/>
              <w:left w:val="nil"/>
              <w:bottom w:val="single" w:sz="8"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189</w:t>
            </w:r>
          </w:p>
        </w:tc>
        <w:tc>
          <w:tcPr>
            <w:tcW w:w="60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c>
          <w:tcPr>
            <w:tcW w:w="907" w:type="dxa"/>
            <w:tcBorders>
              <w:top w:val="nil"/>
              <w:left w:val="single" w:sz="8" w:space="0" w:color="auto"/>
              <w:bottom w:val="single" w:sz="8" w:space="0" w:color="auto"/>
              <w:right w:val="nil"/>
            </w:tcBorders>
            <w:shd w:val="clear" w:color="auto" w:fill="auto"/>
            <w:noWrap/>
            <w:vAlign w:val="bottom"/>
          </w:tcPr>
          <w:p w:rsidR="00573918" w:rsidRPr="006C2372" w:rsidRDefault="00CC32F7" w:rsidP="0091058F">
            <w:pPr>
              <w:jc w:val="right"/>
              <w:rPr>
                <w:sz w:val="16"/>
                <w:szCs w:val="16"/>
              </w:rPr>
            </w:pPr>
            <w:r>
              <w:rPr>
                <w:sz w:val="16"/>
                <w:szCs w:val="16"/>
              </w:rPr>
              <w:t>NA</w:t>
            </w:r>
            <w:r w:rsidR="00573918" w:rsidRPr="006C2372">
              <w:rPr>
                <w:sz w:val="16"/>
                <w:szCs w:val="16"/>
              </w:rPr>
              <w:t>50</w:t>
            </w:r>
          </w:p>
        </w:tc>
        <w:tc>
          <w:tcPr>
            <w:tcW w:w="940" w:type="dxa"/>
            <w:tcBorders>
              <w:top w:val="nil"/>
              <w:left w:val="single" w:sz="8" w:space="0" w:color="auto"/>
              <w:bottom w:val="single" w:sz="8"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21</w:t>
            </w:r>
          </w:p>
        </w:tc>
        <w:tc>
          <w:tcPr>
            <w:tcW w:w="917" w:type="dxa"/>
            <w:tcBorders>
              <w:top w:val="nil"/>
              <w:left w:val="nil"/>
              <w:bottom w:val="single" w:sz="8"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0</w:t>
            </w:r>
          </w:p>
        </w:tc>
        <w:tc>
          <w:tcPr>
            <w:tcW w:w="1200" w:type="dxa"/>
            <w:tcBorders>
              <w:top w:val="nil"/>
              <w:left w:val="nil"/>
              <w:bottom w:val="single" w:sz="8"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103</w:t>
            </w:r>
          </w:p>
        </w:tc>
        <w:tc>
          <w:tcPr>
            <w:tcW w:w="979" w:type="dxa"/>
            <w:tcBorders>
              <w:top w:val="nil"/>
              <w:left w:val="nil"/>
              <w:bottom w:val="single" w:sz="8" w:space="0" w:color="auto"/>
              <w:right w:val="single" w:sz="8" w:space="0" w:color="auto"/>
            </w:tcBorders>
            <w:shd w:val="clear" w:color="auto" w:fill="auto"/>
            <w:noWrap/>
            <w:vAlign w:val="bottom"/>
          </w:tcPr>
          <w:p w:rsidR="00573918" w:rsidRPr="006C2372" w:rsidRDefault="00573918" w:rsidP="0091058F">
            <w:pPr>
              <w:jc w:val="right"/>
              <w:rPr>
                <w:sz w:val="16"/>
                <w:szCs w:val="16"/>
              </w:rPr>
            </w:pPr>
            <w:r w:rsidRPr="006C2372">
              <w:rPr>
                <w:sz w:val="16"/>
                <w:szCs w:val="16"/>
              </w:rPr>
              <w:t>1</w:t>
            </w:r>
          </w:p>
        </w:tc>
        <w:tc>
          <w:tcPr>
            <w:tcW w:w="2980" w:type="dxa"/>
            <w:tcBorders>
              <w:top w:val="nil"/>
              <w:left w:val="nil"/>
              <w:bottom w:val="nil"/>
              <w:right w:val="nil"/>
            </w:tcBorders>
            <w:shd w:val="clear" w:color="auto" w:fill="auto"/>
            <w:noWrap/>
            <w:vAlign w:val="bottom"/>
          </w:tcPr>
          <w:p w:rsidR="00573918" w:rsidRPr="006C2372" w:rsidRDefault="00573918" w:rsidP="0091058F">
            <w:pPr>
              <w:rPr>
                <w:sz w:val="16"/>
                <w:szCs w:val="16"/>
              </w:rPr>
            </w:pPr>
          </w:p>
        </w:tc>
      </w:tr>
    </w:tbl>
    <w:p w:rsidR="00376508" w:rsidRDefault="00CC6E74" w:rsidP="00F348E3">
      <w:pPr>
        <w:jc w:val="both"/>
        <w:rPr>
          <w:ins w:id="1139" w:author="Maher Hawash" w:date="2010-02-13T11:51:00Z"/>
          <w:i/>
          <w:sz w:val="18"/>
          <w:szCs w:val="16"/>
        </w:rPr>
      </w:pPr>
      <w:r w:rsidRPr="00202E9A">
        <w:rPr>
          <w:i/>
          <w:sz w:val="18"/>
          <w:szCs w:val="16"/>
        </w:rPr>
        <w:t>Table 1.</w:t>
      </w:r>
      <w:r w:rsidR="00A77FEA" w:rsidRPr="00202E9A">
        <w:rPr>
          <w:i/>
          <w:sz w:val="18"/>
          <w:szCs w:val="16"/>
        </w:rPr>
        <w:t xml:space="preserve"> Comparison of MMD and MP results on 50 randomly generated functions of 4 variables</w:t>
      </w:r>
    </w:p>
    <w:p w:rsidR="00261B12" w:rsidRPr="00202E9A" w:rsidRDefault="00376508" w:rsidP="00F348E3">
      <w:pPr>
        <w:jc w:val="both"/>
        <w:rPr>
          <w:i/>
          <w:sz w:val="18"/>
          <w:szCs w:val="16"/>
        </w:rPr>
      </w:pPr>
      <w:ins w:id="1140" w:author="Maher Hawash" w:date="2010-02-13T11:51:00Z">
        <w:r>
          <w:rPr>
            <w:i/>
            <w:sz w:val="18"/>
            <w:szCs w:val="16"/>
          </w:rPr>
          <w:br w:type="page"/>
        </w:r>
        <w:r>
          <w:rPr>
            <w:rStyle w:val="EndnoteReference"/>
            <w:i/>
            <w:sz w:val="18"/>
            <w:szCs w:val="16"/>
          </w:rPr>
          <w:lastRenderedPageBreak/>
          <w:endnoteReference w:id="2"/>
        </w:r>
      </w:ins>
    </w:p>
    <w:sectPr w:rsidR="00261B12" w:rsidRPr="00202E9A" w:rsidSect="003C5017">
      <w:type w:val="continuous"/>
      <w:pgSz w:w="12240" w:h="15840" w:code="1"/>
      <w:pgMar w:top="1080" w:right="1620" w:bottom="1080" w:left="1080" w:header="720" w:footer="720" w:gutter="0"/>
      <w:cols w:num="2" w:space="5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098" w:rsidRDefault="00254098">
      <w:r>
        <w:separator/>
      </w:r>
    </w:p>
  </w:endnote>
  <w:endnote w:type="continuationSeparator" w:id="1">
    <w:p w:rsidR="00254098" w:rsidRDefault="00254098">
      <w:r>
        <w:continuationSeparator/>
      </w:r>
    </w:p>
  </w:endnote>
  <w:endnote w:id="2">
    <w:p w:rsidR="00376508" w:rsidRDefault="00376508">
      <w:pPr>
        <w:pStyle w:val="EndnoteText"/>
      </w:pPr>
      <w:ins w:id="1141" w:author="Maher Hawash" w:date="2010-02-13T11:51:00Z">
        <w:r>
          <w:rPr>
            <w:rStyle w:val="EndnoteReference"/>
          </w:rPr>
          <w:endnoteRef/>
        </w:r>
        <w:r>
          <w:t xml:space="preserve"> Need to check what's possible in realtime???? - 1</w:t>
        </w:r>
      </w:ins>
      <w:ins w:id="1142" w:author="Maher Hawash" w:date="2010-02-13T11:52:00Z">
        <w:r>
          <w:t xml:space="preserve"> min or less, 5 minutes or less??? What's realtime.</w:t>
        </w:r>
      </w:ins>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Roman">
    <w:altName w:val="Batang"/>
    <w:panose1 w:val="00000000000000000000"/>
    <w:charset w:val="81"/>
    <w:family w:val="auto"/>
    <w:notTrueType/>
    <w:pitch w:val="default"/>
    <w:sig w:usb0="00000003" w:usb1="09060000" w:usb2="00000010"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D" w:rsidRDefault="00EA2A3D" w:rsidP="00BB6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3918" w:rsidRDefault="00573918" w:rsidP="00EA2A3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A3D" w:rsidRDefault="00EA2A3D" w:rsidP="00BB6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1F69">
      <w:rPr>
        <w:rStyle w:val="PageNumber"/>
        <w:noProof/>
      </w:rPr>
      <w:t>6</w:t>
    </w:r>
    <w:r>
      <w:rPr>
        <w:rStyle w:val="PageNumber"/>
      </w:rPr>
      <w:fldChar w:fldCharType="end"/>
    </w:r>
  </w:p>
  <w:p w:rsidR="00573918" w:rsidRDefault="00573918" w:rsidP="00EA2A3D">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918" w:rsidRDefault="005739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098" w:rsidRDefault="00254098">
      <w:r>
        <w:separator/>
      </w:r>
    </w:p>
  </w:footnote>
  <w:footnote w:type="continuationSeparator" w:id="1">
    <w:p w:rsidR="00254098" w:rsidRDefault="002540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918" w:rsidRDefault="005739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019" w:rsidRDefault="00C90019" w:rsidP="00C90019">
    <w:pPr>
      <w:pStyle w:val="Header"/>
      <w:jc w:val="right"/>
    </w:pPr>
  </w:p>
  <w:p w:rsidR="00573918" w:rsidRDefault="00573918" w:rsidP="00C90019">
    <w:pPr>
      <w:pStyle w:val="Header"/>
      <w:jc w:val="right"/>
    </w:pPr>
  </w:p>
  <w:p w:rsidR="00573918" w:rsidRDefault="00573918" w:rsidP="00C90019">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918" w:rsidRDefault="005739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08B44924"/>
    <w:lvl w:ilvl="0">
      <w:start w:val="1"/>
      <w:numFmt w:val="decimal"/>
      <w:lvlText w:val="%1."/>
      <w:lvlJc w:val="left"/>
      <w:pPr>
        <w:tabs>
          <w:tab w:val="num" w:pos="360"/>
        </w:tabs>
        <w:ind w:left="360" w:hanging="360"/>
      </w:pPr>
    </w:lvl>
  </w:abstractNum>
  <w:abstractNum w:abstractNumId="1">
    <w:nsid w:val="01A704DB"/>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A79AB"/>
    <w:multiLevelType w:val="hybridMultilevel"/>
    <w:tmpl w:val="5ECE58C0"/>
    <w:lvl w:ilvl="0" w:tplc="4CFE2BFA">
      <w:start w:val="1"/>
      <w:numFmt w:val="decimal"/>
      <w:lvlText w:val="%1."/>
      <w:lvlJc w:val="left"/>
      <w:pPr>
        <w:tabs>
          <w:tab w:val="num" w:pos="360"/>
        </w:tabs>
        <w:ind w:left="360" w:hanging="360"/>
      </w:pPr>
      <w:rPr>
        <w:rFonts w:ascii="Tahoma" w:hAnsi="Tahoma" w:cs="Tahoma"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97767D"/>
    <w:multiLevelType w:val="hybridMultilevel"/>
    <w:tmpl w:val="5E10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123121"/>
    <w:multiLevelType w:val="hybridMultilevel"/>
    <w:tmpl w:val="85406972"/>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192A23EE"/>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23EB6"/>
    <w:multiLevelType w:val="multilevel"/>
    <w:tmpl w:val="F9E20872"/>
    <w:lvl w:ilvl="0">
      <w:start w:val="1"/>
      <w:numFmt w:val="bullet"/>
      <w:lvlText w:val=""/>
      <w:lvlJc w:val="left"/>
      <w:pPr>
        <w:tabs>
          <w:tab w:val="num" w:pos="540"/>
        </w:tabs>
        <w:ind w:left="540" w:hanging="540"/>
      </w:pPr>
      <w:rPr>
        <w:rFonts w:ascii="Symbol" w:hAnsi="Symbol" w:hint="default"/>
      </w:rPr>
    </w:lvl>
    <w:lvl w:ilvl="1">
      <w:start w:val="5"/>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3203245"/>
    <w:multiLevelType w:val="hybridMultilevel"/>
    <w:tmpl w:val="DB26FF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1B306B"/>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85F06"/>
    <w:multiLevelType w:val="hybridMultilevel"/>
    <w:tmpl w:val="D5C2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F320E"/>
    <w:multiLevelType w:val="hybridMultilevel"/>
    <w:tmpl w:val="1124CF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29B27E8"/>
    <w:multiLevelType w:val="hybridMultilevel"/>
    <w:tmpl w:val="4E94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57936"/>
    <w:multiLevelType w:val="multilevel"/>
    <w:tmpl w:val="E88AAAE6"/>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344B6890"/>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53002"/>
    <w:multiLevelType w:val="hybridMultilevel"/>
    <w:tmpl w:val="DA6AA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962300"/>
    <w:multiLevelType w:val="hybridMultilevel"/>
    <w:tmpl w:val="C3C026F4"/>
    <w:lvl w:ilvl="0" w:tplc="CF5ED20E">
      <w:start w:val="1"/>
      <w:numFmt w:val="decimal"/>
      <w:lvlText w:val="%1."/>
      <w:lvlJc w:val="left"/>
      <w:pPr>
        <w:tabs>
          <w:tab w:val="num" w:pos="360"/>
        </w:tabs>
        <w:ind w:left="360" w:hanging="360"/>
      </w:pPr>
      <w:rPr>
        <w:rFonts w:ascii="Tahoma" w:hAnsi="Tahoma" w:cs="Tahoma"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D5350C7"/>
    <w:multiLevelType w:val="hybridMultilevel"/>
    <w:tmpl w:val="2B34D2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883F18"/>
    <w:multiLevelType w:val="hybridMultilevel"/>
    <w:tmpl w:val="5F7ED868"/>
    <w:lvl w:ilvl="0" w:tplc="9D0EAD4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025D41"/>
    <w:multiLevelType w:val="hybridMultilevel"/>
    <w:tmpl w:val="B88A36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9C6A0B"/>
    <w:multiLevelType w:val="hybridMultilevel"/>
    <w:tmpl w:val="FC1AF46A"/>
    <w:lvl w:ilvl="0" w:tplc="0409000F">
      <w:start w:val="1"/>
      <w:numFmt w:val="decimal"/>
      <w:lvlText w:val="%1."/>
      <w:lvlJc w:val="left"/>
      <w:pPr>
        <w:tabs>
          <w:tab w:val="num" w:pos="720"/>
        </w:tabs>
        <w:ind w:left="720" w:hanging="360"/>
      </w:pPr>
    </w:lvl>
    <w:lvl w:ilvl="1" w:tplc="221CD65C">
      <w:start w:val="1"/>
      <w:numFmt w:val="upperLetter"/>
      <w:lvlText w:val="%2."/>
      <w:lvlJc w:val="left"/>
      <w:pPr>
        <w:tabs>
          <w:tab w:val="num" w:pos="1440"/>
        </w:tabs>
        <w:ind w:left="1440" w:hanging="360"/>
      </w:pPr>
      <w:rPr>
        <w:rFonts w:ascii="Tahoma" w:hAnsi="Tahoma" w:cs="Tahoma"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6C1FE6"/>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D5EAF"/>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80D39"/>
    <w:multiLevelType w:val="hybridMultilevel"/>
    <w:tmpl w:val="E848CE40"/>
    <w:lvl w:ilvl="0" w:tplc="75EE962E">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CF63BFF"/>
    <w:multiLevelType w:val="hybridMultilevel"/>
    <w:tmpl w:val="272C37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DE16FE7"/>
    <w:multiLevelType w:val="hybridMultilevel"/>
    <w:tmpl w:val="2668B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84273"/>
    <w:multiLevelType w:val="hybridMultilevel"/>
    <w:tmpl w:val="4E22D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B23AD1"/>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793F5D"/>
    <w:multiLevelType w:val="hybridMultilevel"/>
    <w:tmpl w:val="27904B0E"/>
    <w:lvl w:ilvl="0" w:tplc="9D0EAD4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EE7A5A"/>
    <w:multiLevelType w:val="hybridMultilevel"/>
    <w:tmpl w:val="198A084A"/>
    <w:lvl w:ilvl="0" w:tplc="30E4F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5913EE9"/>
    <w:multiLevelType w:val="hybridMultilevel"/>
    <w:tmpl w:val="839EC96C"/>
    <w:lvl w:ilvl="0" w:tplc="0409000F">
      <w:start w:val="1"/>
      <w:numFmt w:val="decimal"/>
      <w:lvlText w:val="%1."/>
      <w:lvlJc w:val="left"/>
      <w:pPr>
        <w:tabs>
          <w:tab w:val="num" w:pos="720"/>
        </w:tabs>
        <w:ind w:left="720" w:hanging="360"/>
      </w:pPr>
    </w:lvl>
    <w:lvl w:ilvl="1" w:tplc="E586E258">
      <w:start w:val="1"/>
      <w:numFmt w:val="decimal"/>
      <w:lvlText w:val="(%2)"/>
      <w:lvlJc w:val="left"/>
      <w:pPr>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4F7C1B"/>
    <w:multiLevelType w:val="hybridMultilevel"/>
    <w:tmpl w:val="E102BB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CFE2E38"/>
    <w:multiLevelType w:val="hybridMultilevel"/>
    <w:tmpl w:val="DBC00B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005585"/>
    <w:multiLevelType w:val="multilevel"/>
    <w:tmpl w:val="1D548266"/>
    <w:lvl w:ilvl="0">
      <w:start w:val="5"/>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D2C7D79"/>
    <w:multiLevelType w:val="hybridMultilevel"/>
    <w:tmpl w:val="9904BB26"/>
    <w:lvl w:ilvl="0" w:tplc="77568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6A4833"/>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66E1F"/>
    <w:multiLevelType w:val="hybridMultilevel"/>
    <w:tmpl w:val="E88AAAE6"/>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0A52F2F"/>
    <w:multiLevelType w:val="hybridMultilevel"/>
    <w:tmpl w:val="84F04AE0"/>
    <w:lvl w:ilvl="0" w:tplc="ED789646">
      <w:start w:val="1"/>
      <w:numFmt w:val="lowerRoman"/>
      <w:lvlText w:val="%1."/>
      <w:lvlJc w:val="righ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C33184"/>
    <w:multiLevelType w:val="hybridMultilevel"/>
    <w:tmpl w:val="C966FDA0"/>
    <w:lvl w:ilvl="0" w:tplc="371EDAC8">
      <w:start w:val="1"/>
      <w:numFmt w:val="decimal"/>
      <w:lvlText w:val="%1."/>
      <w:lvlJc w:val="left"/>
      <w:pPr>
        <w:tabs>
          <w:tab w:val="num" w:pos="1305"/>
        </w:tabs>
        <w:ind w:left="1305" w:hanging="405"/>
      </w:pPr>
      <w:rPr>
        <w:rFonts w:hint="default"/>
      </w:rPr>
    </w:lvl>
    <w:lvl w:ilvl="1" w:tplc="04090019" w:tentative="1">
      <w:start w:val="1"/>
      <w:numFmt w:val="lowerLetter"/>
      <w:lvlText w:val="%2."/>
      <w:lvlJc w:val="left"/>
      <w:pPr>
        <w:tabs>
          <w:tab w:val="num" w:pos="1455"/>
        </w:tabs>
        <w:ind w:left="1455" w:hanging="360"/>
      </w:pPr>
    </w:lvl>
    <w:lvl w:ilvl="2" w:tplc="0409001B" w:tentative="1">
      <w:start w:val="1"/>
      <w:numFmt w:val="lowerRoman"/>
      <w:lvlText w:val="%3."/>
      <w:lvlJc w:val="right"/>
      <w:pPr>
        <w:tabs>
          <w:tab w:val="num" w:pos="2175"/>
        </w:tabs>
        <w:ind w:left="2175" w:hanging="180"/>
      </w:pPr>
    </w:lvl>
    <w:lvl w:ilvl="3" w:tplc="0409000F" w:tentative="1">
      <w:start w:val="1"/>
      <w:numFmt w:val="decimal"/>
      <w:lvlText w:val="%4."/>
      <w:lvlJc w:val="left"/>
      <w:pPr>
        <w:tabs>
          <w:tab w:val="num" w:pos="2895"/>
        </w:tabs>
        <w:ind w:left="2895" w:hanging="360"/>
      </w:pPr>
    </w:lvl>
    <w:lvl w:ilvl="4" w:tplc="04090019" w:tentative="1">
      <w:start w:val="1"/>
      <w:numFmt w:val="lowerLetter"/>
      <w:lvlText w:val="%5."/>
      <w:lvlJc w:val="left"/>
      <w:pPr>
        <w:tabs>
          <w:tab w:val="num" w:pos="3615"/>
        </w:tabs>
        <w:ind w:left="3615" w:hanging="360"/>
      </w:pPr>
    </w:lvl>
    <w:lvl w:ilvl="5" w:tplc="0409001B" w:tentative="1">
      <w:start w:val="1"/>
      <w:numFmt w:val="lowerRoman"/>
      <w:lvlText w:val="%6."/>
      <w:lvlJc w:val="right"/>
      <w:pPr>
        <w:tabs>
          <w:tab w:val="num" w:pos="4335"/>
        </w:tabs>
        <w:ind w:left="4335" w:hanging="180"/>
      </w:pPr>
    </w:lvl>
    <w:lvl w:ilvl="6" w:tplc="0409000F" w:tentative="1">
      <w:start w:val="1"/>
      <w:numFmt w:val="decimal"/>
      <w:lvlText w:val="%7."/>
      <w:lvlJc w:val="left"/>
      <w:pPr>
        <w:tabs>
          <w:tab w:val="num" w:pos="5055"/>
        </w:tabs>
        <w:ind w:left="5055" w:hanging="360"/>
      </w:pPr>
    </w:lvl>
    <w:lvl w:ilvl="7" w:tplc="04090019" w:tentative="1">
      <w:start w:val="1"/>
      <w:numFmt w:val="lowerLetter"/>
      <w:lvlText w:val="%8."/>
      <w:lvlJc w:val="left"/>
      <w:pPr>
        <w:tabs>
          <w:tab w:val="num" w:pos="5775"/>
        </w:tabs>
        <w:ind w:left="5775" w:hanging="360"/>
      </w:pPr>
    </w:lvl>
    <w:lvl w:ilvl="8" w:tplc="0409001B" w:tentative="1">
      <w:start w:val="1"/>
      <w:numFmt w:val="lowerRoman"/>
      <w:lvlText w:val="%9."/>
      <w:lvlJc w:val="right"/>
      <w:pPr>
        <w:tabs>
          <w:tab w:val="num" w:pos="6495"/>
        </w:tabs>
        <w:ind w:left="6495" w:hanging="180"/>
      </w:pPr>
    </w:lvl>
  </w:abstractNum>
  <w:abstractNum w:abstractNumId="38">
    <w:nsid w:val="72E17FBB"/>
    <w:multiLevelType w:val="multilevel"/>
    <w:tmpl w:val="E1760F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771002CF"/>
    <w:multiLevelType w:val="hybridMultilevel"/>
    <w:tmpl w:val="D0340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F36558"/>
    <w:multiLevelType w:val="hybridMultilevel"/>
    <w:tmpl w:val="724C50BA"/>
    <w:lvl w:ilvl="0" w:tplc="7A720E34">
      <w:start w:val="1"/>
      <w:numFmt w:val="decimal"/>
      <w:lvlText w:val="%1."/>
      <w:lvlJc w:val="left"/>
      <w:pPr>
        <w:tabs>
          <w:tab w:val="num" w:pos="900"/>
        </w:tabs>
        <w:ind w:left="900" w:hanging="360"/>
      </w:pPr>
      <w:rPr>
        <w:rFonts w:ascii="Times New Roman" w:eastAsia="Times New Roman" w:hAnsi="Times New Roman" w:cs="Times New Roman"/>
      </w:rPr>
    </w:lvl>
    <w:lvl w:ilvl="1" w:tplc="67C086AA">
      <w:numFmt w:val="none"/>
      <w:lvlText w:val=""/>
      <w:lvlJc w:val="left"/>
      <w:pPr>
        <w:tabs>
          <w:tab w:val="num" w:pos="360"/>
        </w:tabs>
      </w:pPr>
    </w:lvl>
    <w:lvl w:ilvl="2" w:tplc="99F84C16">
      <w:numFmt w:val="none"/>
      <w:lvlText w:val=""/>
      <w:lvlJc w:val="left"/>
      <w:pPr>
        <w:tabs>
          <w:tab w:val="num" w:pos="360"/>
        </w:tabs>
      </w:pPr>
    </w:lvl>
    <w:lvl w:ilvl="3" w:tplc="727ED3E8">
      <w:numFmt w:val="none"/>
      <w:lvlText w:val=""/>
      <w:lvlJc w:val="left"/>
      <w:pPr>
        <w:tabs>
          <w:tab w:val="num" w:pos="360"/>
        </w:tabs>
      </w:pPr>
    </w:lvl>
    <w:lvl w:ilvl="4" w:tplc="E1D2F858">
      <w:numFmt w:val="none"/>
      <w:lvlText w:val=""/>
      <w:lvlJc w:val="left"/>
      <w:pPr>
        <w:tabs>
          <w:tab w:val="num" w:pos="360"/>
        </w:tabs>
      </w:pPr>
    </w:lvl>
    <w:lvl w:ilvl="5" w:tplc="D8CA6996">
      <w:numFmt w:val="none"/>
      <w:lvlText w:val=""/>
      <w:lvlJc w:val="left"/>
      <w:pPr>
        <w:tabs>
          <w:tab w:val="num" w:pos="360"/>
        </w:tabs>
      </w:pPr>
    </w:lvl>
    <w:lvl w:ilvl="6" w:tplc="318E7E54">
      <w:numFmt w:val="none"/>
      <w:lvlText w:val=""/>
      <w:lvlJc w:val="left"/>
      <w:pPr>
        <w:tabs>
          <w:tab w:val="num" w:pos="360"/>
        </w:tabs>
      </w:pPr>
    </w:lvl>
    <w:lvl w:ilvl="7" w:tplc="F34A1904">
      <w:numFmt w:val="none"/>
      <w:lvlText w:val=""/>
      <w:lvlJc w:val="left"/>
      <w:pPr>
        <w:tabs>
          <w:tab w:val="num" w:pos="360"/>
        </w:tabs>
      </w:pPr>
    </w:lvl>
    <w:lvl w:ilvl="8" w:tplc="03900B00">
      <w:numFmt w:val="none"/>
      <w:lvlText w:val=""/>
      <w:lvlJc w:val="left"/>
      <w:pPr>
        <w:tabs>
          <w:tab w:val="num" w:pos="360"/>
        </w:tabs>
      </w:pPr>
    </w:lvl>
  </w:abstractNum>
  <w:abstractNum w:abstractNumId="41">
    <w:nsid w:val="78FF30B9"/>
    <w:multiLevelType w:val="hybridMultilevel"/>
    <w:tmpl w:val="2B34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501EF1"/>
    <w:multiLevelType w:val="hybridMultilevel"/>
    <w:tmpl w:val="A0AC67F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847AC1"/>
    <w:multiLevelType w:val="multilevel"/>
    <w:tmpl w:val="1D548266"/>
    <w:lvl w:ilvl="0">
      <w:start w:val="5"/>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4"/>
  </w:num>
  <w:num w:numId="3">
    <w:abstractNumId w:val="31"/>
  </w:num>
  <w:num w:numId="4">
    <w:abstractNumId w:val="35"/>
  </w:num>
  <w:num w:numId="5">
    <w:abstractNumId w:val="7"/>
  </w:num>
  <w:num w:numId="6">
    <w:abstractNumId w:val="39"/>
  </w:num>
  <w:num w:numId="7">
    <w:abstractNumId w:val="10"/>
  </w:num>
  <w:num w:numId="8">
    <w:abstractNumId w:val="37"/>
  </w:num>
  <w:num w:numId="9">
    <w:abstractNumId w:val="18"/>
  </w:num>
  <w:num w:numId="10">
    <w:abstractNumId w:val="38"/>
  </w:num>
  <w:num w:numId="11">
    <w:abstractNumId w:val="14"/>
  </w:num>
  <w:num w:numId="12">
    <w:abstractNumId w:val="25"/>
  </w:num>
  <w:num w:numId="13">
    <w:abstractNumId w:val="36"/>
  </w:num>
  <w:num w:numId="14">
    <w:abstractNumId w:val="19"/>
  </w:num>
  <w:num w:numId="15">
    <w:abstractNumId w:val="15"/>
  </w:num>
  <w:num w:numId="16">
    <w:abstractNumId w:val="2"/>
  </w:num>
  <w:num w:numId="17">
    <w:abstractNumId w:val="40"/>
  </w:num>
  <w:num w:numId="18">
    <w:abstractNumId w:val="23"/>
  </w:num>
  <w:num w:numId="19">
    <w:abstractNumId w:val="29"/>
  </w:num>
  <w:num w:numId="20">
    <w:abstractNumId w:val="22"/>
  </w:num>
  <w:num w:numId="21">
    <w:abstractNumId w:val="12"/>
  </w:num>
  <w:num w:numId="22">
    <w:abstractNumId w:val="30"/>
  </w:num>
  <w:num w:numId="23">
    <w:abstractNumId w:val="43"/>
  </w:num>
  <w:num w:numId="24">
    <w:abstractNumId w:val="28"/>
  </w:num>
  <w:num w:numId="25">
    <w:abstractNumId w:val="17"/>
  </w:num>
  <w:num w:numId="26">
    <w:abstractNumId w:val="27"/>
  </w:num>
  <w:num w:numId="27">
    <w:abstractNumId w:val="33"/>
  </w:num>
  <w:num w:numId="28">
    <w:abstractNumId w:val="32"/>
  </w:num>
  <w:num w:numId="29">
    <w:abstractNumId w:val="6"/>
  </w:num>
  <w:num w:numId="30">
    <w:abstractNumId w:val="3"/>
  </w:num>
  <w:num w:numId="31">
    <w:abstractNumId w:val="16"/>
  </w:num>
  <w:num w:numId="32">
    <w:abstractNumId w:val="9"/>
  </w:num>
  <w:num w:numId="33">
    <w:abstractNumId w:val="11"/>
  </w:num>
  <w:num w:numId="34">
    <w:abstractNumId w:val="24"/>
  </w:num>
  <w:num w:numId="35">
    <w:abstractNumId w:val="8"/>
  </w:num>
  <w:num w:numId="36">
    <w:abstractNumId w:val="21"/>
  </w:num>
  <w:num w:numId="37">
    <w:abstractNumId w:val="13"/>
  </w:num>
  <w:num w:numId="38">
    <w:abstractNumId w:val="20"/>
  </w:num>
  <w:num w:numId="39">
    <w:abstractNumId w:val="26"/>
  </w:num>
  <w:num w:numId="40">
    <w:abstractNumId w:val="1"/>
  </w:num>
  <w:num w:numId="41">
    <w:abstractNumId w:val="41"/>
  </w:num>
  <w:num w:numId="42">
    <w:abstractNumId w:val="34"/>
  </w:num>
  <w:num w:numId="43">
    <w:abstractNumId w:val="5"/>
  </w:num>
  <w:num w:numId="44">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trackRevisions/>
  <w:defaultTabStop w:val="720"/>
  <w:noPunctuationKerning/>
  <w:characterSpacingControl w:val="doNotCompress"/>
  <w:footnotePr>
    <w:footnote w:id="0"/>
    <w:footnote w:id="1"/>
  </w:footnotePr>
  <w:endnotePr>
    <w:endnote w:id="0"/>
    <w:endnote w:id="1"/>
  </w:endnotePr>
  <w:compat/>
  <w:rsids>
    <w:rsidRoot w:val="00167272"/>
    <w:rsid w:val="0002419B"/>
    <w:rsid w:val="00025F1C"/>
    <w:rsid w:val="00037E97"/>
    <w:rsid w:val="000417E7"/>
    <w:rsid w:val="00075656"/>
    <w:rsid w:val="00094BF5"/>
    <w:rsid w:val="000963FB"/>
    <w:rsid w:val="000A6A0B"/>
    <w:rsid w:val="000B0B86"/>
    <w:rsid w:val="000D53CD"/>
    <w:rsid w:val="000E4BB5"/>
    <w:rsid w:val="00100169"/>
    <w:rsid w:val="001018B9"/>
    <w:rsid w:val="00111E0B"/>
    <w:rsid w:val="0011324B"/>
    <w:rsid w:val="00124111"/>
    <w:rsid w:val="001310C8"/>
    <w:rsid w:val="0014756B"/>
    <w:rsid w:val="00151531"/>
    <w:rsid w:val="00155B1B"/>
    <w:rsid w:val="00167272"/>
    <w:rsid w:val="00170622"/>
    <w:rsid w:val="00171D29"/>
    <w:rsid w:val="00173653"/>
    <w:rsid w:val="00177F02"/>
    <w:rsid w:val="001863C9"/>
    <w:rsid w:val="001919DA"/>
    <w:rsid w:val="001A23F0"/>
    <w:rsid w:val="001A7866"/>
    <w:rsid w:val="001B1DF3"/>
    <w:rsid w:val="001B251B"/>
    <w:rsid w:val="001C1DE3"/>
    <w:rsid w:val="001C43E1"/>
    <w:rsid w:val="001C633B"/>
    <w:rsid w:val="001C69A4"/>
    <w:rsid w:val="001E030B"/>
    <w:rsid w:val="001E085A"/>
    <w:rsid w:val="00202E9A"/>
    <w:rsid w:val="0021087A"/>
    <w:rsid w:val="0021291A"/>
    <w:rsid w:val="00212E5D"/>
    <w:rsid w:val="002472F7"/>
    <w:rsid w:val="00251D98"/>
    <w:rsid w:val="00254098"/>
    <w:rsid w:val="002567B8"/>
    <w:rsid w:val="00261B12"/>
    <w:rsid w:val="00274332"/>
    <w:rsid w:val="0028596C"/>
    <w:rsid w:val="0029068C"/>
    <w:rsid w:val="002A1E00"/>
    <w:rsid w:val="002B11A5"/>
    <w:rsid w:val="002B5E88"/>
    <w:rsid w:val="002D188A"/>
    <w:rsid w:val="002D4831"/>
    <w:rsid w:val="002D4E2D"/>
    <w:rsid w:val="002E0A2E"/>
    <w:rsid w:val="002F1EB9"/>
    <w:rsid w:val="00312115"/>
    <w:rsid w:val="0032027C"/>
    <w:rsid w:val="0032729C"/>
    <w:rsid w:val="003334B4"/>
    <w:rsid w:val="00335920"/>
    <w:rsid w:val="00343F2B"/>
    <w:rsid w:val="00351EEB"/>
    <w:rsid w:val="003553A8"/>
    <w:rsid w:val="00367B2E"/>
    <w:rsid w:val="00376508"/>
    <w:rsid w:val="003866BC"/>
    <w:rsid w:val="003A69F9"/>
    <w:rsid w:val="003C5017"/>
    <w:rsid w:val="003D2B26"/>
    <w:rsid w:val="004012C6"/>
    <w:rsid w:val="004024DA"/>
    <w:rsid w:val="00414AB4"/>
    <w:rsid w:val="00427DCB"/>
    <w:rsid w:val="0043339C"/>
    <w:rsid w:val="00451825"/>
    <w:rsid w:val="0045314C"/>
    <w:rsid w:val="004548B2"/>
    <w:rsid w:val="00455DE5"/>
    <w:rsid w:val="00456C5E"/>
    <w:rsid w:val="004649F5"/>
    <w:rsid w:val="00477CC6"/>
    <w:rsid w:val="00483503"/>
    <w:rsid w:val="004968B1"/>
    <w:rsid w:val="004A2754"/>
    <w:rsid w:val="004A7323"/>
    <w:rsid w:val="004B0C83"/>
    <w:rsid w:val="004B589D"/>
    <w:rsid w:val="004C2117"/>
    <w:rsid w:val="004C4DDD"/>
    <w:rsid w:val="004C68A0"/>
    <w:rsid w:val="004D2A9B"/>
    <w:rsid w:val="004D58B0"/>
    <w:rsid w:val="004D7F43"/>
    <w:rsid w:val="00505219"/>
    <w:rsid w:val="00510D2A"/>
    <w:rsid w:val="00517597"/>
    <w:rsid w:val="005331E4"/>
    <w:rsid w:val="005337A1"/>
    <w:rsid w:val="005348A7"/>
    <w:rsid w:val="00535218"/>
    <w:rsid w:val="00542F72"/>
    <w:rsid w:val="00547D14"/>
    <w:rsid w:val="005579EC"/>
    <w:rsid w:val="005640E0"/>
    <w:rsid w:val="00573918"/>
    <w:rsid w:val="005869EB"/>
    <w:rsid w:val="005911F4"/>
    <w:rsid w:val="00594B6D"/>
    <w:rsid w:val="005C6190"/>
    <w:rsid w:val="005C6714"/>
    <w:rsid w:val="005D3DF1"/>
    <w:rsid w:val="005E024E"/>
    <w:rsid w:val="005E32F9"/>
    <w:rsid w:val="005F1240"/>
    <w:rsid w:val="006018A0"/>
    <w:rsid w:val="006149B7"/>
    <w:rsid w:val="00625D63"/>
    <w:rsid w:val="006279F6"/>
    <w:rsid w:val="0063108F"/>
    <w:rsid w:val="006311D4"/>
    <w:rsid w:val="006318FB"/>
    <w:rsid w:val="00642B9B"/>
    <w:rsid w:val="0065173A"/>
    <w:rsid w:val="00660021"/>
    <w:rsid w:val="00660666"/>
    <w:rsid w:val="00673973"/>
    <w:rsid w:val="0067708E"/>
    <w:rsid w:val="0068196E"/>
    <w:rsid w:val="0068664D"/>
    <w:rsid w:val="006B5D34"/>
    <w:rsid w:val="006C2372"/>
    <w:rsid w:val="006F0AC8"/>
    <w:rsid w:val="006F6DA0"/>
    <w:rsid w:val="00707F1E"/>
    <w:rsid w:val="00713B76"/>
    <w:rsid w:val="00722A9C"/>
    <w:rsid w:val="007247E3"/>
    <w:rsid w:val="007304D4"/>
    <w:rsid w:val="00737662"/>
    <w:rsid w:val="00764FE2"/>
    <w:rsid w:val="007755DA"/>
    <w:rsid w:val="007778CD"/>
    <w:rsid w:val="007779F0"/>
    <w:rsid w:val="007837AE"/>
    <w:rsid w:val="00797372"/>
    <w:rsid w:val="007A1FA5"/>
    <w:rsid w:val="007A27B1"/>
    <w:rsid w:val="007B7CB8"/>
    <w:rsid w:val="007D4D92"/>
    <w:rsid w:val="007F1BCC"/>
    <w:rsid w:val="007F775E"/>
    <w:rsid w:val="0081102F"/>
    <w:rsid w:val="00814F29"/>
    <w:rsid w:val="00815C12"/>
    <w:rsid w:val="00820CDC"/>
    <w:rsid w:val="00822749"/>
    <w:rsid w:val="00840B6A"/>
    <w:rsid w:val="00843709"/>
    <w:rsid w:val="00844B67"/>
    <w:rsid w:val="008579FD"/>
    <w:rsid w:val="0087238D"/>
    <w:rsid w:val="00873813"/>
    <w:rsid w:val="00876E0D"/>
    <w:rsid w:val="00877B73"/>
    <w:rsid w:val="008A2F54"/>
    <w:rsid w:val="008A3DD6"/>
    <w:rsid w:val="008D5C7B"/>
    <w:rsid w:val="008E1E5E"/>
    <w:rsid w:val="008E43FC"/>
    <w:rsid w:val="008E77E6"/>
    <w:rsid w:val="009013BE"/>
    <w:rsid w:val="00901869"/>
    <w:rsid w:val="0091058F"/>
    <w:rsid w:val="00913D6C"/>
    <w:rsid w:val="00916B72"/>
    <w:rsid w:val="009357ED"/>
    <w:rsid w:val="00946ECE"/>
    <w:rsid w:val="00955697"/>
    <w:rsid w:val="00960C4C"/>
    <w:rsid w:val="00982E6B"/>
    <w:rsid w:val="00983BAA"/>
    <w:rsid w:val="009872BA"/>
    <w:rsid w:val="00987759"/>
    <w:rsid w:val="00994703"/>
    <w:rsid w:val="009A0611"/>
    <w:rsid w:val="009A1494"/>
    <w:rsid w:val="009A24AC"/>
    <w:rsid w:val="009A3E07"/>
    <w:rsid w:val="009A66B3"/>
    <w:rsid w:val="009E17A8"/>
    <w:rsid w:val="009E7AA2"/>
    <w:rsid w:val="009F45F6"/>
    <w:rsid w:val="00A00FFE"/>
    <w:rsid w:val="00A1217C"/>
    <w:rsid w:val="00A13021"/>
    <w:rsid w:val="00A404B2"/>
    <w:rsid w:val="00A405FF"/>
    <w:rsid w:val="00A73B00"/>
    <w:rsid w:val="00A776E2"/>
    <w:rsid w:val="00A77FEA"/>
    <w:rsid w:val="00A91FF0"/>
    <w:rsid w:val="00A92C2F"/>
    <w:rsid w:val="00AA13E0"/>
    <w:rsid w:val="00AC374B"/>
    <w:rsid w:val="00AC7B77"/>
    <w:rsid w:val="00AE0D29"/>
    <w:rsid w:val="00AF5FB8"/>
    <w:rsid w:val="00AF678E"/>
    <w:rsid w:val="00B1757D"/>
    <w:rsid w:val="00B2157B"/>
    <w:rsid w:val="00B2279C"/>
    <w:rsid w:val="00B247F2"/>
    <w:rsid w:val="00B45932"/>
    <w:rsid w:val="00B6314A"/>
    <w:rsid w:val="00B634F7"/>
    <w:rsid w:val="00B6513D"/>
    <w:rsid w:val="00B712A3"/>
    <w:rsid w:val="00B733C3"/>
    <w:rsid w:val="00B765DA"/>
    <w:rsid w:val="00B82F0F"/>
    <w:rsid w:val="00B847B7"/>
    <w:rsid w:val="00B84A8B"/>
    <w:rsid w:val="00B85F40"/>
    <w:rsid w:val="00B90A47"/>
    <w:rsid w:val="00B95519"/>
    <w:rsid w:val="00B9645D"/>
    <w:rsid w:val="00BB6FA3"/>
    <w:rsid w:val="00BC1DE3"/>
    <w:rsid w:val="00BC7B51"/>
    <w:rsid w:val="00BD3B66"/>
    <w:rsid w:val="00BE6350"/>
    <w:rsid w:val="00BF1F80"/>
    <w:rsid w:val="00C111E2"/>
    <w:rsid w:val="00C20877"/>
    <w:rsid w:val="00C25BD9"/>
    <w:rsid w:val="00C56CF4"/>
    <w:rsid w:val="00C71B58"/>
    <w:rsid w:val="00C90019"/>
    <w:rsid w:val="00C922CD"/>
    <w:rsid w:val="00CA6215"/>
    <w:rsid w:val="00CA6F76"/>
    <w:rsid w:val="00CA7B5D"/>
    <w:rsid w:val="00CB1948"/>
    <w:rsid w:val="00CC3042"/>
    <w:rsid w:val="00CC3265"/>
    <w:rsid w:val="00CC32F7"/>
    <w:rsid w:val="00CC6E74"/>
    <w:rsid w:val="00CD6068"/>
    <w:rsid w:val="00CE2729"/>
    <w:rsid w:val="00CF720C"/>
    <w:rsid w:val="00CF79A0"/>
    <w:rsid w:val="00D1422E"/>
    <w:rsid w:val="00D22388"/>
    <w:rsid w:val="00D366FA"/>
    <w:rsid w:val="00D91DD4"/>
    <w:rsid w:val="00DA51C3"/>
    <w:rsid w:val="00DA5EB8"/>
    <w:rsid w:val="00DB13E1"/>
    <w:rsid w:val="00DB41C9"/>
    <w:rsid w:val="00DD6190"/>
    <w:rsid w:val="00DE3616"/>
    <w:rsid w:val="00DF205D"/>
    <w:rsid w:val="00E068AE"/>
    <w:rsid w:val="00E16A4B"/>
    <w:rsid w:val="00E24BDB"/>
    <w:rsid w:val="00E370C6"/>
    <w:rsid w:val="00E371AE"/>
    <w:rsid w:val="00E4265B"/>
    <w:rsid w:val="00E449DD"/>
    <w:rsid w:val="00E503E7"/>
    <w:rsid w:val="00E60BA6"/>
    <w:rsid w:val="00E64A2C"/>
    <w:rsid w:val="00E71B27"/>
    <w:rsid w:val="00E75916"/>
    <w:rsid w:val="00E84925"/>
    <w:rsid w:val="00E8780F"/>
    <w:rsid w:val="00EA2A3D"/>
    <w:rsid w:val="00EA7E53"/>
    <w:rsid w:val="00ED12A1"/>
    <w:rsid w:val="00EE1D39"/>
    <w:rsid w:val="00F00DD0"/>
    <w:rsid w:val="00F070FE"/>
    <w:rsid w:val="00F12065"/>
    <w:rsid w:val="00F244B7"/>
    <w:rsid w:val="00F348E3"/>
    <w:rsid w:val="00F34ED8"/>
    <w:rsid w:val="00F34F99"/>
    <w:rsid w:val="00F72AD8"/>
    <w:rsid w:val="00F750A9"/>
    <w:rsid w:val="00F851F2"/>
    <w:rsid w:val="00F8715F"/>
    <w:rsid w:val="00FA2C35"/>
    <w:rsid w:val="00FA2CC1"/>
    <w:rsid w:val="00FC0050"/>
    <w:rsid w:val="00FC6B33"/>
    <w:rsid w:val="00FD2B34"/>
    <w:rsid w:val="00FF1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outlineLvl w:val="0"/>
    </w:pPr>
    <w:rPr>
      <w:sz w:val="28"/>
      <w:szCs w:val="28"/>
    </w:rPr>
  </w:style>
  <w:style w:type="paragraph" w:styleId="Heading3">
    <w:name w:val="heading 3"/>
    <w:basedOn w:val="Normal"/>
    <w:next w:val="Normal"/>
    <w:qFormat/>
    <w:pPr>
      <w:keepNext/>
      <w:outlineLvl w:val="2"/>
    </w:pPr>
    <w:rPr>
      <w:b/>
      <w:bCs/>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overflowPunct w:val="0"/>
      <w:autoSpaceDE w:val="0"/>
      <w:autoSpaceDN w:val="0"/>
      <w:adjustRightInd w:val="0"/>
      <w:spacing w:before="20"/>
      <w:textAlignment w:val="baseline"/>
    </w:pPr>
    <w:rPr>
      <w:b/>
      <w:sz w:val="18"/>
      <w:szCs w:val="20"/>
    </w:rPr>
  </w:style>
  <w:style w:type="paragraph" w:customStyle="1" w:styleId="Authors">
    <w:name w:val="Authors"/>
    <w:basedOn w:val="Normal"/>
    <w:next w:val="Normal"/>
    <w:pPr>
      <w:framePr w:w="9072" w:hSpace="187" w:vSpace="187" w:wrap="notBeside" w:vAnchor="text" w:hAnchor="page" w:xAlign="center" w:y="1"/>
      <w:overflowPunct w:val="0"/>
      <w:autoSpaceDE w:val="0"/>
      <w:autoSpaceDN w:val="0"/>
      <w:adjustRightInd w:val="0"/>
      <w:spacing w:after="320"/>
      <w:jc w:val="center"/>
      <w:textAlignment w:val="baseline"/>
    </w:pPr>
    <w:rPr>
      <w:sz w:val="22"/>
      <w:szCs w:val="20"/>
    </w:rPr>
  </w:style>
  <w:style w:type="paragraph" w:styleId="Title">
    <w:name w:val="Title"/>
    <w:basedOn w:val="Normal"/>
    <w:next w:val="Normal"/>
    <w:qFormat/>
    <w:pPr>
      <w:framePr w:w="9360" w:hSpace="187" w:vSpace="187" w:wrap="notBeside" w:vAnchor="text" w:hAnchor="page" w:xAlign="center" w:y="1"/>
      <w:overflowPunct w:val="0"/>
      <w:autoSpaceDE w:val="0"/>
      <w:autoSpaceDN w:val="0"/>
      <w:adjustRightInd w:val="0"/>
      <w:jc w:val="center"/>
      <w:textAlignment w:val="baseline"/>
    </w:pPr>
    <w:rPr>
      <w:kern w:val="28"/>
      <w:sz w:val="48"/>
      <w:szCs w:val="20"/>
    </w:rPr>
  </w:style>
  <w:style w:type="paragraph" w:styleId="ListNumber">
    <w:name w:val="List Number"/>
    <w:basedOn w:val="Normal"/>
    <w:pPr>
      <w:overflowPunct w:val="0"/>
      <w:autoSpaceDE w:val="0"/>
      <w:autoSpaceDN w:val="0"/>
      <w:adjustRightInd w:val="0"/>
      <w:ind w:left="360" w:hanging="360"/>
      <w:textAlignment w:val="baseline"/>
    </w:pPr>
    <w:rPr>
      <w:sz w:val="20"/>
      <w:szCs w:val="20"/>
    </w:rPr>
  </w:style>
  <w:style w:type="paragraph" w:styleId="BodyText">
    <w:name w:val="Body Text"/>
    <w:basedOn w:val="Normal"/>
    <w:pPr>
      <w:overflowPunct w:val="0"/>
      <w:autoSpaceDE w:val="0"/>
      <w:autoSpaceDN w:val="0"/>
      <w:adjustRightInd w:val="0"/>
      <w:textAlignment w:val="baseline"/>
    </w:pPr>
    <w:rPr>
      <w:b/>
      <w:bCs/>
      <w:sz w:val="28"/>
      <w:szCs w:val="20"/>
    </w:rPr>
  </w:style>
  <w:style w:type="paragraph" w:styleId="Header">
    <w:name w:val="header"/>
    <w:basedOn w:val="Normal"/>
    <w:pPr>
      <w:tabs>
        <w:tab w:val="center" w:pos="4320"/>
        <w:tab w:val="right" w:pos="8640"/>
      </w:tabs>
    </w:pPr>
    <w:rPr>
      <w:sz w:val="20"/>
      <w:szCs w:val="20"/>
      <w:lang w:val="en-CA"/>
    </w:rPr>
  </w:style>
  <w:style w:type="character" w:styleId="Hyperlink">
    <w:name w:val="Hyperlink"/>
    <w:basedOn w:val="DefaultParagraphFont"/>
    <w:rPr>
      <w:color w:val="0000FF"/>
      <w:u w:val="single"/>
    </w:rPr>
  </w:style>
  <w:style w:type="character" w:styleId="Strong">
    <w:name w:val="Strong"/>
    <w:basedOn w:val="DefaultParagraphFont"/>
    <w:uiPriority w:val="22"/>
    <w:qFormat/>
    <w:rsid w:val="007F1BCC"/>
    <w:rPr>
      <w:b/>
      <w:bCs/>
    </w:rPr>
  </w:style>
  <w:style w:type="character" w:styleId="HTMLCite">
    <w:name w:val="HTML Cite"/>
    <w:basedOn w:val="DefaultParagraphFont"/>
    <w:rsid w:val="007F1BCC"/>
    <w:rPr>
      <w:i/>
      <w:iCs/>
    </w:rPr>
  </w:style>
  <w:style w:type="table" w:styleId="TableGrid">
    <w:name w:val="Table Grid"/>
    <w:basedOn w:val="TableNormal"/>
    <w:rsid w:val="000B0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73653"/>
    <w:rPr>
      <w:sz w:val="20"/>
      <w:szCs w:val="20"/>
    </w:rPr>
  </w:style>
  <w:style w:type="character" w:styleId="FootnoteReference">
    <w:name w:val="footnote reference"/>
    <w:basedOn w:val="DefaultParagraphFont"/>
    <w:semiHidden/>
    <w:rsid w:val="00173653"/>
    <w:rPr>
      <w:position w:val="6"/>
      <w:sz w:val="16"/>
    </w:rPr>
  </w:style>
  <w:style w:type="paragraph" w:styleId="ListParagraph">
    <w:name w:val="List Paragraph"/>
    <w:basedOn w:val="Normal"/>
    <w:uiPriority w:val="34"/>
    <w:qFormat/>
    <w:rsid w:val="00594B6D"/>
    <w:pPr>
      <w:ind w:left="720"/>
    </w:pPr>
  </w:style>
  <w:style w:type="paragraph" w:styleId="Footer">
    <w:name w:val="footer"/>
    <w:basedOn w:val="Normal"/>
    <w:link w:val="FooterChar"/>
    <w:rsid w:val="00573918"/>
    <w:pPr>
      <w:tabs>
        <w:tab w:val="center" w:pos="4680"/>
        <w:tab w:val="right" w:pos="9360"/>
      </w:tabs>
    </w:pPr>
  </w:style>
  <w:style w:type="character" w:customStyle="1" w:styleId="FooterChar">
    <w:name w:val="Footer Char"/>
    <w:basedOn w:val="DefaultParagraphFont"/>
    <w:link w:val="Footer"/>
    <w:rsid w:val="00573918"/>
    <w:rPr>
      <w:sz w:val="24"/>
      <w:szCs w:val="24"/>
    </w:rPr>
  </w:style>
  <w:style w:type="character" w:styleId="PageNumber">
    <w:name w:val="page number"/>
    <w:basedOn w:val="DefaultParagraphFont"/>
    <w:rsid w:val="00EA2A3D"/>
  </w:style>
  <w:style w:type="paragraph" w:styleId="BodyText3">
    <w:name w:val="Body Text 3"/>
    <w:basedOn w:val="Normal"/>
    <w:link w:val="BodyText3Char"/>
    <w:rsid w:val="009013BE"/>
    <w:pPr>
      <w:spacing w:after="120"/>
    </w:pPr>
    <w:rPr>
      <w:sz w:val="16"/>
      <w:szCs w:val="16"/>
    </w:rPr>
  </w:style>
  <w:style w:type="character" w:customStyle="1" w:styleId="BodyText3Char">
    <w:name w:val="Body Text 3 Char"/>
    <w:basedOn w:val="DefaultParagraphFont"/>
    <w:link w:val="BodyText3"/>
    <w:rsid w:val="009013BE"/>
    <w:rPr>
      <w:sz w:val="16"/>
      <w:szCs w:val="16"/>
    </w:rPr>
  </w:style>
  <w:style w:type="character" w:styleId="Emphasis">
    <w:name w:val="Emphasis"/>
    <w:basedOn w:val="DefaultParagraphFont"/>
    <w:uiPriority w:val="20"/>
    <w:qFormat/>
    <w:rsid w:val="00251D98"/>
    <w:rPr>
      <w:i/>
      <w:iCs/>
    </w:rPr>
  </w:style>
  <w:style w:type="character" w:customStyle="1" w:styleId="mediumb-text1">
    <w:name w:val="mediumb-text1"/>
    <w:basedOn w:val="DefaultParagraphFont"/>
    <w:rsid w:val="00A405FF"/>
    <w:rPr>
      <w:rFonts w:ascii="Arial" w:hAnsi="Arial" w:cs="Arial" w:hint="default"/>
      <w:b/>
      <w:bCs/>
      <w:color w:val="000000"/>
      <w:sz w:val="24"/>
      <w:szCs w:val="24"/>
    </w:rPr>
  </w:style>
  <w:style w:type="character" w:customStyle="1" w:styleId="small-text1">
    <w:name w:val="small-text1"/>
    <w:basedOn w:val="DefaultParagraphFont"/>
    <w:rsid w:val="00A405FF"/>
    <w:rPr>
      <w:rFonts w:ascii="Arial" w:hAnsi="Arial" w:cs="Arial" w:hint="default"/>
      <w:color w:val="000000"/>
      <w:sz w:val="20"/>
      <w:szCs w:val="20"/>
    </w:rPr>
  </w:style>
  <w:style w:type="paragraph" w:styleId="NormalWeb">
    <w:name w:val="Normal (Web)"/>
    <w:basedOn w:val="Normal"/>
    <w:uiPriority w:val="99"/>
    <w:unhideWhenUsed/>
    <w:rsid w:val="003D2B26"/>
    <w:pPr>
      <w:spacing w:before="100" w:beforeAutospacing="1" w:after="100" w:afterAutospacing="1"/>
    </w:pPr>
  </w:style>
  <w:style w:type="paragraph" w:styleId="EndnoteText">
    <w:name w:val="endnote text"/>
    <w:basedOn w:val="Normal"/>
    <w:link w:val="EndnoteTextChar"/>
    <w:rsid w:val="00376508"/>
    <w:rPr>
      <w:sz w:val="20"/>
      <w:szCs w:val="20"/>
    </w:rPr>
  </w:style>
  <w:style w:type="character" w:customStyle="1" w:styleId="EndnoteTextChar">
    <w:name w:val="Endnote Text Char"/>
    <w:basedOn w:val="DefaultParagraphFont"/>
    <w:link w:val="EndnoteText"/>
    <w:rsid w:val="00376508"/>
  </w:style>
  <w:style w:type="character" w:styleId="EndnoteReference">
    <w:name w:val="endnote reference"/>
    <w:basedOn w:val="DefaultParagraphFont"/>
    <w:rsid w:val="00376508"/>
    <w:rPr>
      <w:vertAlign w:val="superscript"/>
    </w:rPr>
  </w:style>
  <w:style w:type="table" w:styleId="Table3Deffects3">
    <w:name w:val="Table 3D effects 3"/>
    <w:basedOn w:val="TableNormal"/>
    <w:rsid w:val="00CB194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CB1948"/>
    <w:rPr>
      <w:rFonts w:ascii="Tahoma" w:hAnsi="Tahoma" w:cs="Tahoma"/>
      <w:sz w:val="16"/>
      <w:szCs w:val="16"/>
    </w:rPr>
  </w:style>
  <w:style w:type="character" w:customStyle="1" w:styleId="BalloonTextChar">
    <w:name w:val="Balloon Text Char"/>
    <w:basedOn w:val="DefaultParagraphFont"/>
    <w:link w:val="BalloonText"/>
    <w:rsid w:val="00CB1948"/>
    <w:rPr>
      <w:rFonts w:ascii="Tahoma" w:hAnsi="Tahoma" w:cs="Tahoma"/>
      <w:sz w:val="16"/>
      <w:szCs w:val="16"/>
    </w:rPr>
  </w:style>
  <w:style w:type="table" w:styleId="TableClassic1">
    <w:name w:val="Table Classic 1"/>
    <w:basedOn w:val="TableNormal"/>
    <w:rsid w:val="00CB194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7">
    <w:name w:val="Table Grid 7"/>
    <w:basedOn w:val="TableNormal"/>
    <w:rsid w:val="00CB194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1">
    <w:name w:val="Table Columns 1"/>
    <w:basedOn w:val="TableNormal"/>
    <w:rsid w:val="00CB194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B194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CB194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1">
    <w:name w:val="Light Shading1"/>
    <w:basedOn w:val="TableNormal"/>
    <w:uiPriority w:val="60"/>
    <w:rsid w:val="00CB194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semiHidden/>
    <w:unhideWhenUsed/>
    <w:qFormat/>
    <w:rsid w:val="00AC374B"/>
    <w:rPr>
      <w:b/>
      <w:bCs/>
      <w:sz w:val="20"/>
      <w:szCs w:val="20"/>
    </w:rPr>
  </w:style>
</w:styles>
</file>

<file path=word/webSettings.xml><?xml version="1.0" encoding="utf-8"?>
<w:webSettings xmlns:r="http://schemas.openxmlformats.org/officeDocument/2006/relationships" xmlns:w="http://schemas.openxmlformats.org/wordprocessingml/2006/main">
  <w:divs>
    <w:div w:id="821892063">
      <w:bodyDiv w:val="1"/>
      <w:marLeft w:val="0"/>
      <w:marRight w:val="0"/>
      <w:marTop w:val="0"/>
      <w:marBottom w:val="0"/>
      <w:divBdr>
        <w:top w:val="none" w:sz="0" w:space="0" w:color="auto"/>
        <w:left w:val="none" w:sz="0" w:space="0" w:color="auto"/>
        <w:bottom w:val="none" w:sz="0" w:space="0" w:color="auto"/>
        <w:right w:val="none" w:sz="0" w:space="0" w:color="auto"/>
      </w:divBdr>
      <w:divsChild>
        <w:div w:id="358898195">
          <w:marLeft w:val="0"/>
          <w:marRight w:val="0"/>
          <w:marTop w:val="0"/>
          <w:marBottom w:val="0"/>
          <w:divBdr>
            <w:top w:val="none" w:sz="0" w:space="0" w:color="auto"/>
            <w:left w:val="none" w:sz="0" w:space="0" w:color="auto"/>
            <w:bottom w:val="none" w:sz="0" w:space="0" w:color="auto"/>
            <w:right w:val="none" w:sz="0" w:space="0" w:color="auto"/>
          </w:divBdr>
        </w:div>
        <w:div w:id="585387635">
          <w:marLeft w:val="0"/>
          <w:marRight w:val="0"/>
          <w:marTop w:val="0"/>
          <w:marBottom w:val="0"/>
          <w:divBdr>
            <w:top w:val="none" w:sz="0" w:space="0" w:color="auto"/>
            <w:left w:val="none" w:sz="0" w:space="0" w:color="auto"/>
            <w:bottom w:val="none" w:sz="0" w:space="0" w:color="auto"/>
            <w:right w:val="none" w:sz="0" w:space="0" w:color="auto"/>
          </w:divBdr>
        </w:div>
        <w:div w:id="679044368">
          <w:marLeft w:val="0"/>
          <w:marRight w:val="0"/>
          <w:marTop w:val="0"/>
          <w:marBottom w:val="0"/>
          <w:divBdr>
            <w:top w:val="none" w:sz="0" w:space="0" w:color="auto"/>
            <w:left w:val="none" w:sz="0" w:space="0" w:color="auto"/>
            <w:bottom w:val="none" w:sz="0" w:space="0" w:color="auto"/>
            <w:right w:val="none" w:sz="0" w:space="0" w:color="auto"/>
          </w:divBdr>
        </w:div>
        <w:div w:id="747579602">
          <w:marLeft w:val="0"/>
          <w:marRight w:val="0"/>
          <w:marTop w:val="0"/>
          <w:marBottom w:val="0"/>
          <w:divBdr>
            <w:top w:val="none" w:sz="0" w:space="0" w:color="auto"/>
            <w:left w:val="none" w:sz="0" w:space="0" w:color="auto"/>
            <w:bottom w:val="none" w:sz="0" w:space="0" w:color="auto"/>
            <w:right w:val="none" w:sz="0" w:space="0" w:color="auto"/>
          </w:divBdr>
        </w:div>
        <w:div w:id="868379047">
          <w:marLeft w:val="0"/>
          <w:marRight w:val="0"/>
          <w:marTop w:val="0"/>
          <w:marBottom w:val="0"/>
          <w:divBdr>
            <w:top w:val="none" w:sz="0" w:space="0" w:color="auto"/>
            <w:left w:val="none" w:sz="0" w:space="0" w:color="auto"/>
            <w:bottom w:val="none" w:sz="0" w:space="0" w:color="auto"/>
            <w:right w:val="none" w:sz="0" w:space="0" w:color="auto"/>
          </w:divBdr>
        </w:div>
        <w:div w:id="1533030179">
          <w:marLeft w:val="0"/>
          <w:marRight w:val="0"/>
          <w:marTop w:val="0"/>
          <w:marBottom w:val="0"/>
          <w:divBdr>
            <w:top w:val="none" w:sz="0" w:space="0" w:color="auto"/>
            <w:left w:val="none" w:sz="0" w:space="0" w:color="auto"/>
            <w:bottom w:val="none" w:sz="0" w:space="0" w:color="auto"/>
            <w:right w:val="none" w:sz="0" w:space="0" w:color="auto"/>
          </w:divBdr>
        </w:div>
        <w:div w:id="1582177570">
          <w:marLeft w:val="0"/>
          <w:marRight w:val="0"/>
          <w:marTop w:val="0"/>
          <w:marBottom w:val="0"/>
          <w:divBdr>
            <w:top w:val="none" w:sz="0" w:space="0" w:color="auto"/>
            <w:left w:val="none" w:sz="0" w:space="0" w:color="auto"/>
            <w:bottom w:val="none" w:sz="0" w:space="0" w:color="auto"/>
            <w:right w:val="none" w:sz="0" w:space="0" w:color="auto"/>
          </w:divBdr>
        </w:div>
        <w:div w:id="1908494940">
          <w:marLeft w:val="0"/>
          <w:marRight w:val="0"/>
          <w:marTop w:val="0"/>
          <w:marBottom w:val="0"/>
          <w:divBdr>
            <w:top w:val="none" w:sz="0" w:space="0" w:color="auto"/>
            <w:left w:val="none" w:sz="0" w:space="0" w:color="auto"/>
            <w:bottom w:val="none" w:sz="0" w:space="0" w:color="auto"/>
            <w:right w:val="none" w:sz="0" w:space="0" w:color="auto"/>
          </w:divBdr>
        </w:div>
      </w:divsChild>
    </w:div>
    <w:div w:id="859398079">
      <w:bodyDiv w:val="1"/>
      <w:marLeft w:val="0"/>
      <w:marRight w:val="0"/>
      <w:marTop w:val="0"/>
      <w:marBottom w:val="0"/>
      <w:divBdr>
        <w:top w:val="none" w:sz="0" w:space="0" w:color="auto"/>
        <w:left w:val="none" w:sz="0" w:space="0" w:color="auto"/>
        <w:bottom w:val="none" w:sz="0" w:space="0" w:color="auto"/>
        <w:right w:val="none" w:sz="0" w:space="0" w:color="auto"/>
      </w:divBdr>
      <w:divsChild>
        <w:div w:id="417824737">
          <w:marLeft w:val="0"/>
          <w:marRight w:val="0"/>
          <w:marTop w:val="0"/>
          <w:marBottom w:val="0"/>
          <w:divBdr>
            <w:top w:val="none" w:sz="0" w:space="0" w:color="auto"/>
            <w:left w:val="none" w:sz="0" w:space="0" w:color="auto"/>
            <w:bottom w:val="none" w:sz="0" w:space="0" w:color="auto"/>
            <w:right w:val="none" w:sz="0" w:space="0" w:color="auto"/>
          </w:divBdr>
        </w:div>
        <w:div w:id="630093439">
          <w:marLeft w:val="0"/>
          <w:marRight w:val="0"/>
          <w:marTop w:val="0"/>
          <w:marBottom w:val="0"/>
          <w:divBdr>
            <w:top w:val="none" w:sz="0" w:space="0" w:color="auto"/>
            <w:left w:val="none" w:sz="0" w:space="0" w:color="auto"/>
            <w:bottom w:val="none" w:sz="0" w:space="0" w:color="auto"/>
            <w:right w:val="none" w:sz="0" w:space="0" w:color="auto"/>
          </w:divBdr>
        </w:div>
        <w:div w:id="1628658198">
          <w:marLeft w:val="0"/>
          <w:marRight w:val="0"/>
          <w:marTop w:val="0"/>
          <w:marBottom w:val="0"/>
          <w:divBdr>
            <w:top w:val="none" w:sz="0" w:space="0" w:color="auto"/>
            <w:left w:val="none" w:sz="0" w:space="0" w:color="auto"/>
            <w:bottom w:val="none" w:sz="0" w:space="0" w:color="auto"/>
            <w:right w:val="none" w:sz="0" w:space="0" w:color="auto"/>
          </w:divBdr>
        </w:div>
        <w:div w:id="1808425039">
          <w:marLeft w:val="0"/>
          <w:marRight w:val="0"/>
          <w:marTop w:val="0"/>
          <w:marBottom w:val="0"/>
          <w:divBdr>
            <w:top w:val="none" w:sz="0" w:space="0" w:color="auto"/>
            <w:left w:val="none" w:sz="0" w:space="0" w:color="auto"/>
            <w:bottom w:val="none" w:sz="0" w:space="0" w:color="auto"/>
            <w:right w:val="none" w:sz="0" w:space="0" w:color="auto"/>
          </w:divBdr>
        </w:div>
        <w:div w:id="1889948390">
          <w:marLeft w:val="0"/>
          <w:marRight w:val="0"/>
          <w:marTop w:val="0"/>
          <w:marBottom w:val="0"/>
          <w:divBdr>
            <w:top w:val="none" w:sz="0" w:space="0" w:color="auto"/>
            <w:left w:val="none" w:sz="0" w:space="0" w:color="auto"/>
            <w:bottom w:val="none" w:sz="0" w:space="0" w:color="auto"/>
            <w:right w:val="none" w:sz="0" w:space="0" w:color="auto"/>
          </w:divBdr>
        </w:div>
        <w:div w:id="1929079148">
          <w:marLeft w:val="0"/>
          <w:marRight w:val="0"/>
          <w:marTop w:val="0"/>
          <w:marBottom w:val="0"/>
          <w:divBdr>
            <w:top w:val="none" w:sz="0" w:space="0" w:color="auto"/>
            <w:left w:val="none" w:sz="0" w:space="0" w:color="auto"/>
            <w:bottom w:val="none" w:sz="0" w:space="0" w:color="auto"/>
            <w:right w:val="none" w:sz="0" w:space="0" w:color="auto"/>
          </w:divBdr>
        </w:div>
        <w:div w:id="1953004769">
          <w:marLeft w:val="0"/>
          <w:marRight w:val="0"/>
          <w:marTop w:val="0"/>
          <w:marBottom w:val="0"/>
          <w:divBdr>
            <w:top w:val="none" w:sz="0" w:space="0" w:color="auto"/>
            <w:left w:val="none" w:sz="0" w:space="0" w:color="auto"/>
            <w:bottom w:val="none" w:sz="0" w:space="0" w:color="auto"/>
            <w:right w:val="none" w:sz="0" w:space="0" w:color="auto"/>
          </w:divBdr>
        </w:div>
        <w:div w:id="2088573336">
          <w:marLeft w:val="0"/>
          <w:marRight w:val="0"/>
          <w:marTop w:val="0"/>
          <w:marBottom w:val="0"/>
          <w:divBdr>
            <w:top w:val="none" w:sz="0" w:space="0" w:color="auto"/>
            <w:left w:val="none" w:sz="0" w:space="0" w:color="auto"/>
            <w:bottom w:val="none" w:sz="0" w:space="0" w:color="auto"/>
            <w:right w:val="none" w:sz="0" w:space="0" w:color="auto"/>
          </w:divBdr>
        </w:div>
      </w:divsChild>
    </w:div>
    <w:div w:id="1676761518">
      <w:bodyDiv w:val="1"/>
      <w:marLeft w:val="0"/>
      <w:marRight w:val="0"/>
      <w:marTop w:val="0"/>
      <w:marBottom w:val="0"/>
      <w:divBdr>
        <w:top w:val="none" w:sz="0" w:space="0" w:color="auto"/>
        <w:left w:val="none" w:sz="0" w:space="0" w:color="auto"/>
        <w:bottom w:val="none" w:sz="0" w:space="0" w:color="auto"/>
        <w:right w:val="none" w:sz="0" w:space="0" w:color="auto"/>
      </w:divBdr>
      <w:divsChild>
        <w:div w:id="519898305">
          <w:marLeft w:val="0"/>
          <w:marRight w:val="0"/>
          <w:marTop w:val="0"/>
          <w:marBottom w:val="0"/>
          <w:divBdr>
            <w:top w:val="none" w:sz="0" w:space="0" w:color="auto"/>
            <w:left w:val="none" w:sz="0" w:space="0" w:color="auto"/>
            <w:bottom w:val="none" w:sz="0" w:space="0" w:color="auto"/>
            <w:right w:val="none" w:sz="0" w:space="0" w:color="auto"/>
          </w:divBdr>
        </w:div>
        <w:div w:id="896404291">
          <w:marLeft w:val="0"/>
          <w:marRight w:val="0"/>
          <w:marTop w:val="0"/>
          <w:marBottom w:val="0"/>
          <w:divBdr>
            <w:top w:val="none" w:sz="0" w:space="0" w:color="auto"/>
            <w:left w:val="none" w:sz="0" w:space="0" w:color="auto"/>
            <w:bottom w:val="none" w:sz="0" w:space="0" w:color="auto"/>
            <w:right w:val="none" w:sz="0" w:space="0" w:color="auto"/>
          </w:divBdr>
        </w:div>
        <w:div w:id="1747070738">
          <w:marLeft w:val="0"/>
          <w:marRight w:val="0"/>
          <w:marTop w:val="0"/>
          <w:marBottom w:val="0"/>
          <w:divBdr>
            <w:top w:val="none" w:sz="0" w:space="0" w:color="auto"/>
            <w:left w:val="none" w:sz="0" w:space="0" w:color="auto"/>
            <w:bottom w:val="none" w:sz="0" w:space="0" w:color="auto"/>
            <w:right w:val="none" w:sz="0" w:space="0" w:color="auto"/>
          </w:divBdr>
        </w:div>
      </w:divsChild>
    </w:div>
    <w:div w:id="1776167836">
      <w:bodyDiv w:val="1"/>
      <w:marLeft w:val="0"/>
      <w:marRight w:val="0"/>
      <w:marTop w:val="0"/>
      <w:marBottom w:val="0"/>
      <w:divBdr>
        <w:top w:val="none" w:sz="0" w:space="0" w:color="auto"/>
        <w:left w:val="none" w:sz="0" w:space="0" w:color="auto"/>
        <w:bottom w:val="none" w:sz="0" w:space="0" w:color="auto"/>
        <w:right w:val="none" w:sz="0" w:space="0" w:color="auto"/>
      </w:divBdr>
    </w:div>
    <w:div w:id="1800371593">
      <w:bodyDiv w:val="1"/>
      <w:marLeft w:val="0"/>
      <w:marRight w:val="0"/>
      <w:marTop w:val="0"/>
      <w:marBottom w:val="0"/>
      <w:divBdr>
        <w:top w:val="none" w:sz="0" w:space="0" w:color="auto"/>
        <w:left w:val="none" w:sz="0" w:space="0" w:color="auto"/>
        <w:bottom w:val="none" w:sz="0" w:space="0" w:color="auto"/>
        <w:right w:val="none" w:sz="0" w:space="0" w:color="auto"/>
      </w:divBdr>
      <w:divsChild>
        <w:div w:id="396362348">
          <w:marLeft w:val="0"/>
          <w:marRight w:val="0"/>
          <w:marTop w:val="0"/>
          <w:marBottom w:val="0"/>
          <w:divBdr>
            <w:top w:val="none" w:sz="0" w:space="0" w:color="auto"/>
            <w:left w:val="none" w:sz="0" w:space="0" w:color="auto"/>
            <w:bottom w:val="none" w:sz="0" w:space="0" w:color="auto"/>
            <w:right w:val="none" w:sz="0" w:space="0" w:color="auto"/>
          </w:divBdr>
        </w:div>
        <w:div w:id="1528180605">
          <w:marLeft w:val="0"/>
          <w:marRight w:val="0"/>
          <w:marTop w:val="0"/>
          <w:marBottom w:val="0"/>
          <w:divBdr>
            <w:top w:val="none" w:sz="0" w:space="0" w:color="auto"/>
            <w:left w:val="none" w:sz="0" w:space="0" w:color="auto"/>
            <w:bottom w:val="none" w:sz="0" w:space="0" w:color="auto"/>
            <w:right w:val="none" w:sz="0" w:space="0" w:color="auto"/>
          </w:divBdr>
        </w:div>
        <w:div w:id="1825926642">
          <w:marLeft w:val="0"/>
          <w:marRight w:val="0"/>
          <w:marTop w:val="0"/>
          <w:marBottom w:val="0"/>
          <w:divBdr>
            <w:top w:val="none" w:sz="0" w:space="0" w:color="auto"/>
            <w:left w:val="none" w:sz="0" w:space="0" w:color="auto"/>
            <w:bottom w:val="none" w:sz="0" w:space="0" w:color="auto"/>
            <w:right w:val="none" w:sz="0" w:space="0" w:color="auto"/>
          </w:divBdr>
        </w:div>
        <w:div w:id="1962034013">
          <w:marLeft w:val="0"/>
          <w:marRight w:val="0"/>
          <w:marTop w:val="0"/>
          <w:marBottom w:val="0"/>
          <w:divBdr>
            <w:top w:val="none" w:sz="0" w:space="0" w:color="auto"/>
            <w:left w:val="none" w:sz="0" w:space="0" w:color="auto"/>
            <w:bottom w:val="none" w:sz="0" w:space="0" w:color="auto"/>
            <w:right w:val="none" w:sz="0" w:space="0" w:color="auto"/>
          </w:divBdr>
        </w:div>
      </w:divsChild>
    </w:div>
    <w:div w:id="1882208391">
      <w:bodyDiv w:val="1"/>
      <w:marLeft w:val="0"/>
      <w:marRight w:val="0"/>
      <w:marTop w:val="0"/>
      <w:marBottom w:val="0"/>
      <w:divBdr>
        <w:top w:val="none" w:sz="0" w:space="0" w:color="auto"/>
        <w:left w:val="none" w:sz="0" w:space="0" w:color="auto"/>
        <w:bottom w:val="none" w:sz="0" w:space="0" w:color="auto"/>
        <w:right w:val="none" w:sz="0" w:space="0" w:color="auto"/>
      </w:divBdr>
    </w:div>
    <w:div w:id="1980767753">
      <w:bodyDiv w:val="1"/>
      <w:marLeft w:val="0"/>
      <w:marRight w:val="0"/>
      <w:marTop w:val="0"/>
      <w:marBottom w:val="0"/>
      <w:divBdr>
        <w:top w:val="none" w:sz="0" w:space="0" w:color="auto"/>
        <w:left w:val="none" w:sz="0" w:space="0" w:color="auto"/>
        <w:bottom w:val="none" w:sz="0" w:space="0" w:color="auto"/>
        <w:right w:val="none" w:sz="0" w:space="0" w:color="auto"/>
      </w:divBdr>
      <w:divsChild>
        <w:div w:id="1623460140">
          <w:blockQuote w:val="1"/>
          <w:marLeft w:val="51"/>
          <w:marRight w:val="720"/>
          <w:marTop w:val="100"/>
          <w:marBottom w:val="100"/>
          <w:divBdr>
            <w:top w:val="none" w:sz="0" w:space="0" w:color="auto"/>
            <w:left w:val="single" w:sz="8" w:space="3" w:color="1010FF"/>
            <w:bottom w:val="none" w:sz="0" w:space="0" w:color="auto"/>
            <w:right w:val="none" w:sz="0" w:space="0" w:color="auto"/>
          </w:divBdr>
          <w:divsChild>
            <w:div w:id="1528371071">
              <w:marLeft w:val="0"/>
              <w:marRight w:val="0"/>
              <w:marTop w:val="0"/>
              <w:marBottom w:val="0"/>
              <w:divBdr>
                <w:top w:val="none" w:sz="0" w:space="0" w:color="auto"/>
                <w:left w:val="none" w:sz="0" w:space="0" w:color="auto"/>
                <w:bottom w:val="none" w:sz="0" w:space="0" w:color="auto"/>
                <w:right w:val="none" w:sz="0" w:space="0" w:color="auto"/>
              </w:divBdr>
              <w:divsChild>
                <w:div w:id="669984956">
                  <w:marLeft w:val="0"/>
                  <w:marRight w:val="0"/>
                  <w:marTop w:val="0"/>
                  <w:marBottom w:val="0"/>
                  <w:divBdr>
                    <w:top w:val="none" w:sz="0" w:space="0" w:color="auto"/>
                    <w:left w:val="none" w:sz="0" w:space="0" w:color="auto"/>
                    <w:bottom w:val="none" w:sz="0" w:space="0" w:color="auto"/>
                    <w:right w:val="none" w:sz="0" w:space="0" w:color="auto"/>
                  </w:divBdr>
                </w:div>
                <w:div w:id="10991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www.revlib.org" TargetMode="Externa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webhome.cs.uvic.ca/~dmasl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Data\Temp\IASTEDConferenc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IASTEDConferenceTemplate.dot</Template>
  <TotalTime>43</TotalTime>
  <Pages>11</Pages>
  <Words>5157</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ENTER TITLE HERE (14 pt type size, 10 words max, uppercase, bold, centered)</vt:lpstr>
    </vt:vector>
  </TitlesOfParts>
  <Company>Grizli777</Company>
  <LinksUpToDate>false</LinksUpToDate>
  <CharactersWithSpaces>34484</CharactersWithSpaces>
  <SharedDoc>false</SharedDoc>
  <HLinks>
    <vt:vector size="12" baseType="variant">
      <vt:variant>
        <vt:i4>3473459</vt:i4>
      </vt:variant>
      <vt:variant>
        <vt:i4>15</vt:i4>
      </vt:variant>
      <vt:variant>
        <vt:i4>0</vt:i4>
      </vt:variant>
      <vt:variant>
        <vt:i4>5</vt:i4>
      </vt:variant>
      <vt:variant>
        <vt:lpwstr>http://www.revlib.org/</vt:lpwstr>
      </vt:variant>
      <vt:variant>
        <vt:lpwstr/>
      </vt:variant>
      <vt:variant>
        <vt:i4>4128872</vt:i4>
      </vt:variant>
      <vt:variant>
        <vt:i4>12</vt:i4>
      </vt:variant>
      <vt:variant>
        <vt:i4>0</vt:i4>
      </vt:variant>
      <vt:variant>
        <vt:i4>5</vt:i4>
      </vt:variant>
      <vt:variant>
        <vt:lpwstr>http://webhome.cs.uvic.ca/~dmaslov/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 (14 pt type size, 10 words max, uppercase, bold, centered)</dc:title>
  <dc:creator>ALS</dc:creator>
  <cp:lastModifiedBy>Maher Hawash</cp:lastModifiedBy>
  <cp:revision>3</cp:revision>
  <cp:lastPrinted>2009-11-15T23:20:00Z</cp:lastPrinted>
  <dcterms:created xsi:type="dcterms:W3CDTF">2010-02-15T04:58:00Z</dcterms:created>
  <dcterms:modified xsi:type="dcterms:W3CDTF">2010-02-15T05:39:00Z</dcterms:modified>
</cp:coreProperties>
</file>